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A4A7" w14:textId="2DA12556" w:rsidR="0048118F" w:rsidRDefault="00FB4E9A" w:rsidP="00FB4E9A">
      <w:pPr>
        <w:shd w:val="clear" w:color="auto" w:fill="002060"/>
        <w:tabs>
          <w:tab w:val="right" w:pos="9072"/>
        </w:tabs>
        <w:rPr>
          <w:rFonts w:ascii="Berlin Sans FB" w:hAnsi="Berlin Sans FB" w:cs="Aharoni"/>
          <w:color w:val="DEEAF6" w:themeColor="accent1" w:themeTint="33"/>
          <w:sz w:val="20"/>
          <w:lang w:val="en-GB"/>
        </w:rPr>
      </w:pPr>
      <w:r w:rsidRPr="00FB4E9A">
        <w:rPr>
          <w:rFonts w:ascii="Berlin Sans FB" w:hAnsi="Berlin Sans FB" w:cs="Aharoni"/>
          <w:color w:val="DEEAF6" w:themeColor="accent1" w:themeTint="33"/>
          <w:sz w:val="32"/>
          <w:lang w:val="en-GB"/>
        </w:rPr>
        <w:t>Assignment Academic Grant Writing</w:t>
      </w:r>
      <w:r>
        <w:rPr>
          <w:rFonts w:ascii="Berlin Sans FB" w:hAnsi="Berlin Sans FB" w:cs="Aharoni"/>
          <w:color w:val="DEEAF6" w:themeColor="accent1" w:themeTint="33"/>
          <w:sz w:val="28"/>
          <w:lang w:val="en-GB"/>
        </w:rPr>
        <w:tab/>
      </w:r>
      <w:r w:rsidRPr="00FB4E9A">
        <w:rPr>
          <w:rFonts w:ascii="Berlin Sans FB" w:hAnsi="Berlin Sans FB" w:cs="Aharoni"/>
          <w:color w:val="DEEAF6" w:themeColor="accent1" w:themeTint="33"/>
          <w:sz w:val="20"/>
          <w:lang w:val="en-GB"/>
        </w:rPr>
        <w:t xml:space="preserve">Academic year </w:t>
      </w:r>
      <w:r w:rsidR="007D63F4">
        <w:rPr>
          <w:rFonts w:ascii="Berlin Sans FB" w:hAnsi="Berlin Sans FB" w:cs="Aharoni"/>
          <w:color w:val="DEEAF6" w:themeColor="accent1" w:themeTint="33"/>
          <w:sz w:val="20"/>
          <w:lang w:val="en-GB"/>
        </w:rPr>
        <w:t>20</w:t>
      </w:r>
      <w:r w:rsidR="00DC06F5">
        <w:rPr>
          <w:rFonts w:ascii="Berlin Sans FB" w:hAnsi="Berlin Sans FB" w:cs="Aharoni"/>
          <w:color w:val="DEEAF6" w:themeColor="accent1" w:themeTint="33"/>
          <w:sz w:val="20"/>
          <w:lang w:val="en-GB"/>
        </w:rPr>
        <w:t>2</w:t>
      </w:r>
      <w:r w:rsidR="00C77EB9">
        <w:rPr>
          <w:rFonts w:ascii="Berlin Sans FB" w:hAnsi="Berlin Sans FB" w:cs="Aharoni"/>
          <w:color w:val="DEEAF6" w:themeColor="accent1" w:themeTint="33"/>
          <w:sz w:val="20"/>
          <w:lang w:val="en-GB"/>
        </w:rPr>
        <w:t>2</w:t>
      </w:r>
      <w:r w:rsidRPr="00FB4E9A">
        <w:rPr>
          <w:rFonts w:ascii="Berlin Sans FB" w:hAnsi="Berlin Sans FB" w:cs="Aharoni"/>
          <w:color w:val="DEEAF6" w:themeColor="accent1" w:themeTint="33"/>
          <w:sz w:val="20"/>
          <w:lang w:val="en-GB"/>
        </w:rPr>
        <w:t>/</w:t>
      </w:r>
      <w:r w:rsidR="004B7774">
        <w:rPr>
          <w:rFonts w:ascii="Berlin Sans FB" w:hAnsi="Berlin Sans FB" w:cs="Aharoni"/>
          <w:color w:val="DEEAF6" w:themeColor="accent1" w:themeTint="33"/>
          <w:sz w:val="20"/>
          <w:lang w:val="en-GB"/>
        </w:rPr>
        <w:t>20</w:t>
      </w:r>
      <w:r w:rsidR="007D63F4">
        <w:rPr>
          <w:rFonts w:ascii="Berlin Sans FB" w:hAnsi="Berlin Sans FB" w:cs="Aharoni"/>
          <w:color w:val="DEEAF6" w:themeColor="accent1" w:themeTint="33"/>
          <w:sz w:val="20"/>
          <w:lang w:val="en-GB"/>
        </w:rPr>
        <w:t>2</w:t>
      </w:r>
      <w:r w:rsidR="00C77EB9">
        <w:rPr>
          <w:rFonts w:ascii="Berlin Sans FB" w:hAnsi="Berlin Sans FB" w:cs="Aharoni"/>
          <w:color w:val="DEEAF6" w:themeColor="accent1" w:themeTint="33"/>
          <w:sz w:val="20"/>
          <w:lang w:val="en-GB"/>
        </w:rPr>
        <w:t>3</w:t>
      </w:r>
    </w:p>
    <w:p w14:paraId="3ADE6599" w14:textId="09F49BD0" w:rsidR="00992687" w:rsidRPr="00BC2207" w:rsidRDefault="00FB4E9A" w:rsidP="00FB4E9A">
      <w:pPr>
        <w:rPr>
          <w:rStyle w:val="FieldnameChar"/>
          <w:lang w:val="nl-NL"/>
        </w:rPr>
      </w:pPr>
      <w:r w:rsidRPr="00BC2207">
        <w:rPr>
          <w:lang w:val="nl-NL"/>
        </w:rPr>
        <w:t>Name:</w:t>
      </w:r>
      <w:r w:rsidRPr="00BC2207">
        <w:rPr>
          <w:lang w:val="nl-NL"/>
        </w:rPr>
        <w:tab/>
      </w:r>
      <w:r w:rsidR="00992687" w:rsidRPr="00BC2207">
        <w:rPr>
          <w:lang w:val="nl-NL"/>
        </w:rPr>
        <w:tab/>
      </w:r>
      <w:r w:rsidR="00992687" w:rsidRPr="00BC2207">
        <w:rPr>
          <w:lang w:val="nl-NL"/>
        </w:rPr>
        <w:tab/>
      </w:r>
      <w:r w:rsidR="00BC2207" w:rsidRPr="00BC2207">
        <w:rPr>
          <w:lang w:val="nl-NL"/>
        </w:rPr>
        <w:t>Elise Nieuwenhuijze</w:t>
      </w:r>
      <w:r w:rsidR="00992687" w:rsidRPr="00BC2207">
        <w:rPr>
          <w:rStyle w:val="FieldnameChar"/>
          <w:lang w:val="nl-NL"/>
        </w:rPr>
        <w:tab/>
      </w:r>
      <w:r w:rsidR="00992687" w:rsidRPr="00BC2207">
        <w:rPr>
          <w:rStyle w:val="FieldnameChar"/>
          <w:lang w:val="nl-NL"/>
        </w:rPr>
        <w:tab/>
      </w:r>
      <w:r w:rsidR="00992687" w:rsidRPr="00BC2207">
        <w:rPr>
          <w:rStyle w:val="FieldnameChar"/>
          <w:lang w:val="nl-NL"/>
        </w:rPr>
        <w:tab/>
      </w:r>
    </w:p>
    <w:p w14:paraId="00EC6AA3" w14:textId="18872A82" w:rsidR="00FB4E9A" w:rsidRPr="000D6A69" w:rsidRDefault="00992687" w:rsidP="00FB4E9A">
      <w:pPr>
        <w:rPr>
          <w:lang w:val="nl-NL"/>
        </w:rPr>
      </w:pPr>
      <w:r w:rsidRPr="000D6A69">
        <w:rPr>
          <w:lang w:val="nl-NL"/>
        </w:rPr>
        <w:t>Name supervisor:</w:t>
      </w:r>
      <w:r w:rsidRPr="000D6A69">
        <w:rPr>
          <w:lang w:val="nl-NL"/>
        </w:rPr>
        <w:tab/>
      </w:r>
      <w:sdt>
        <w:sdtPr>
          <w:rPr>
            <w:rStyle w:val="FieldnameChar"/>
          </w:rPr>
          <w:id w:val="-2023536719"/>
          <w:placeholder>
            <w:docPart w:val="ECB89728A95740749345077A82D0D9BB"/>
          </w:placeholder>
        </w:sdtPr>
        <w:sdtEndPr>
          <w:rPr>
            <w:rStyle w:val="Standaardalinea-lettertype"/>
            <w:b w:val="0"/>
            <w:sz w:val="22"/>
            <w:lang w:val="en-GB"/>
          </w:rPr>
        </w:sdtEndPr>
        <w:sdtContent>
          <w:r w:rsidR="00BC2207" w:rsidRPr="000D6A69">
            <w:rPr>
              <w:rFonts w:ascii="Segoe UI" w:hAnsi="Segoe UI" w:cs="Segoe UI"/>
              <w:color w:val="424242"/>
              <w:shd w:val="clear" w:color="auto" w:fill="FFFFFF"/>
              <w:lang w:val="nl-NL"/>
            </w:rPr>
            <w:t>Jan Van Uytvanck</w:t>
          </w:r>
        </w:sdtContent>
      </w:sdt>
    </w:p>
    <w:p w14:paraId="08C3B0B5" w14:textId="3A5C25E3" w:rsidR="00FB4E9A" w:rsidRDefault="00FB4E9A" w:rsidP="00FB4E9A">
      <w:pPr>
        <w:pBdr>
          <w:bottom w:val="single" w:sz="4" w:space="1" w:color="auto"/>
        </w:pBdr>
        <w:rPr>
          <w:lang w:val="en-GB"/>
        </w:rPr>
      </w:pPr>
      <w:r>
        <w:rPr>
          <w:lang w:val="en-GB"/>
        </w:rPr>
        <w:t>Major:</w:t>
      </w:r>
      <w:r>
        <w:rPr>
          <w:lang w:val="en-GB"/>
        </w:rPr>
        <w:tab/>
      </w:r>
      <w:r w:rsidR="00992687">
        <w:rPr>
          <w:lang w:val="en-GB"/>
        </w:rPr>
        <w:tab/>
      </w:r>
      <w:r w:rsidR="00992687">
        <w:rPr>
          <w:lang w:val="en-GB"/>
        </w:rPr>
        <w:tab/>
      </w:r>
      <w:sdt>
        <w:sdtPr>
          <w:rPr>
            <w:lang w:val="en-GB"/>
          </w:rPr>
          <w:alias w:val="Select major"/>
          <w:tag w:val="Select major"/>
          <w:id w:val="1514180320"/>
          <w:placeholder>
            <w:docPart w:val="585EF1F32A0A46219E856F04BBF349E0"/>
          </w:placeholder>
          <w:dropDownList>
            <w:listItem w:displayText="General Biology" w:value="General Biology"/>
            <w:listItem w:displayText="BEB" w:value="BEB"/>
            <w:listItem w:displayText="GCE" w:value="GCE"/>
            <w:listItem w:displayText="FB" w:value="FB"/>
            <w:listItem w:displayText="Other master" w:value="Other master"/>
          </w:dropDownList>
        </w:sdtPr>
        <w:sdtContent>
          <w:r w:rsidR="00BC2207">
            <w:rPr>
              <w:lang w:val="en-GB"/>
            </w:rPr>
            <w:t>FB</w:t>
          </w:r>
        </w:sdtContent>
      </w:sdt>
    </w:p>
    <w:p w14:paraId="565EB9CA" w14:textId="77777777" w:rsidR="00FB4E9A" w:rsidRDefault="00FB4E9A" w:rsidP="00FB4E9A">
      <w:pPr>
        <w:rPr>
          <w:lang w:val="en-GB"/>
        </w:rPr>
      </w:pPr>
    </w:p>
    <w:p w14:paraId="0B0A5BE8" w14:textId="1C1E2213" w:rsidR="00FB4E9A" w:rsidRPr="00E34935" w:rsidRDefault="00CE783B" w:rsidP="00CE783B">
      <w:pPr>
        <w:rPr>
          <w:b/>
          <w:color w:val="C00000"/>
          <w:lang w:val="en-GB"/>
        </w:rPr>
      </w:pPr>
      <w:r>
        <w:rPr>
          <w:lang w:val="en-GB"/>
        </w:rPr>
        <w:t>English t</w:t>
      </w:r>
      <w:r w:rsidR="00FB4E9A">
        <w:rPr>
          <w:lang w:val="en-GB"/>
        </w:rPr>
        <w:t>itle of project</w:t>
      </w:r>
      <w:r>
        <w:rPr>
          <w:lang w:val="en-GB"/>
        </w:rPr>
        <w:t xml:space="preserve"> (max. 240 characters)</w:t>
      </w:r>
      <w:r w:rsidR="00FB4E9A">
        <w:rPr>
          <w:lang w:val="en-GB"/>
        </w:rPr>
        <w:t>:</w:t>
      </w:r>
      <w:r w:rsidR="00FB4E9A">
        <w:rPr>
          <w:lang w:val="en-GB"/>
        </w:rPr>
        <w:tab/>
      </w:r>
      <w:sdt>
        <w:sdtPr>
          <w:rPr>
            <w:rStyle w:val="FieldtitleChar"/>
          </w:rPr>
          <w:id w:val="222889530"/>
          <w:placeholder>
            <w:docPart w:val="6FE54CCFA8834A4C9C5FFE127CAD6801"/>
          </w:placeholder>
        </w:sdtPr>
        <w:sdtEndPr>
          <w:rPr>
            <w:rStyle w:val="Standaardalinea-lettertype"/>
            <w:b w:val="0"/>
            <w:color w:val="auto"/>
            <w:lang w:val="en-GB"/>
          </w:rPr>
        </w:sdtEndPr>
        <w:sdtContent>
          <w:ins w:id="0" w:author="Jan Vanuytvanck" w:date="2023-05-08T21:15:00Z">
            <w:r w:rsidR="00B75301">
              <w:rPr>
                <w:rStyle w:val="FieldtitleChar"/>
              </w:rPr>
              <w:t>Variation in v</w:t>
            </w:r>
          </w:ins>
          <w:del w:id="1" w:author="Jan Vanuytvanck" w:date="2023-05-08T21:15:00Z">
            <w:r w:rsidR="00B94E26" w:rsidRPr="006E70DF" w:rsidDel="00B75301">
              <w:rPr>
                <w:b/>
                <w:bCs/>
                <w:color w:val="C00000"/>
              </w:rPr>
              <w:delText>V</w:delText>
            </w:r>
          </w:del>
          <w:r w:rsidR="000D6A69" w:rsidRPr="006E70DF">
            <w:rPr>
              <w:b/>
              <w:bCs/>
              <w:color w:val="C00000"/>
            </w:rPr>
            <w:t xml:space="preserve">egetation </w:t>
          </w:r>
          <w:ins w:id="2" w:author="Jan Vanuytvanck" w:date="2023-05-08T21:15:00Z">
            <w:r w:rsidR="00B75301">
              <w:rPr>
                <w:b/>
                <w:bCs/>
                <w:color w:val="C00000"/>
              </w:rPr>
              <w:t xml:space="preserve">and vegetation </w:t>
            </w:r>
          </w:ins>
          <w:del w:id="3" w:author="Jan Vanuytvanck" w:date="2023-05-08T21:15:00Z">
            <w:r w:rsidR="000D6A69" w:rsidRPr="006E70DF" w:rsidDel="00B75301">
              <w:rPr>
                <w:b/>
                <w:bCs/>
                <w:color w:val="C00000"/>
              </w:rPr>
              <w:delText>heterogeneity and</w:delText>
            </w:r>
          </w:del>
          <w:r w:rsidR="000D6A69" w:rsidRPr="006E70DF">
            <w:rPr>
              <w:b/>
              <w:bCs/>
              <w:color w:val="C00000"/>
            </w:rPr>
            <w:t xml:space="preserve"> structure and its relationship with spider diversity and abundance.</w:t>
          </w:r>
          <w:r w:rsidR="000D6A69" w:rsidRPr="006E70DF">
            <w:rPr>
              <w:color w:val="C00000"/>
              <w:sz w:val="28"/>
              <w:szCs w:val="28"/>
              <w:lang w:val="en-US"/>
            </w:rPr>
            <w:t xml:space="preserve"> </w:t>
          </w:r>
        </w:sdtContent>
      </w:sdt>
    </w:p>
    <w:p w14:paraId="27748316" w14:textId="605B00AF" w:rsidR="00CE783B" w:rsidRPr="00B94E26" w:rsidRDefault="00CE783B" w:rsidP="00CE783B">
      <w:pPr>
        <w:rPr>
          <w:lang w:val="nl-NL"/>
        </w:rPr>
      </w:pPr>
      <w:r w:rsidRPr="00B94E26">
        <w:rPr>
          <w:lang w:val="nl-NL"/>
        </w:rPr>
        <w:t>Dutch title of project (max. 240 characters):</w:t>
      </w:r>
      <w:r w:rsidRPr="00B94E26">
        <w:rPr>
          <w:lang w:val="nl-NL"/>
        </w:rPr>
        <w:tab/>
      </w:r>
      <w:sdt>
        <w:sdtPr>
          <w:rPr>
            <w:lang w:val="en-GB"/>
          </w:rPr>
          <w:id w:val="212772999"/>
          <w:placeholder>
            <w:docPart w:val="C31AE3BC144841E4ABF705D9654C6B38"/>
          </w:placeholder>
        </w:sdtPr>
        <w:sdtContent>
          <w:sdt>
            <w:sdtPr>
              <w:rPr>
                <w:rStyle w:val="FieldtitleChar"/>
              </w:rPr>
              <w:id w:val="765648351"/>
              <w:placeholder>
                <w:docPart w:val="D61AC830C77A41CD8ADD7B833A16656D"/>
              </w:placeholder>
            </w:sdtPr>
            <w:sdtEndPr>
              <w:rPr>
                <w:rStyle w:val="Standaardalinea-lettertype"/>
                <w:b w:val="0"/>
                <w:color w:val="auto"/>
                <w:lang w:val="en-GB"/>
              </w:rPr>
            </w:sdtEndPr>
            <w:sdtContent>
              <w:ins w:id="4" w:author="Jan Vanuytvanck" w:date="2023-05-08T21:16:00Z">
                <w:r w:rsidR="00B75301">
                  <w:rPr>
                    <w:rStyle w:val="FieldtitleChar"/>
                  </w:rPr>
                  <w:t>Variatie in v</w:t>
                </w:r>
              </w:ins>
              <w:del w:id="5" w:author="Jan Vanuytvanck" w:date="2023-05-08T21:16:00Z">
                <w:r w:rsidR="006E70DF" w:rsidDel="00B75301">
                  <w:rPr>
                    <w:rStyle w:val="FieldtitleChar"/>
                    <w:lang w:val="nl-NL"/>
                  </w:rPr>
                  <w:delText>V</w:delText>
                </w:r>
              </w:del>
              <w:r w:rsidR="00B94E26" w:rsidRPr="00B94E26">
                <w:rPr>
                  <w:rStyle w:val="FieldtitleChar"/>
                  <w:lang w:val="nl-NL"/>
                </w:rPr>
                <w:t xml:space="preserve">egetatie </w:t>
              </w:r>
              <w:del w:id="6" w:author="Jan Vanuytvanck" w:date="2023-05-08T21:16:00Z">
                <w:r w:rsidR="00B94E26" w:rsidRPr="00B94E26" w:rsidDel="00B75301">
                  <w:rPr>
                    <w:rStyle w:val="FieldtitleChar"/>
                    <w:lang w:val="nl-NL"/>
                  </w:rPr>
                  <w:delText xml:space="preserve">heterogeniteit </w:delText>
                </w:r>
                <w:r w:rsidR="00D76818" w:rsidDel="00B75301">
                  <w:rPr>
                    <w:rStyle w:val="FieldtitleChar"/>
                    <w:lang w:val="nl-NL"/>
                  </w:rPr>
                  <w:delText>en</w:delText>
                </w:r>
                <w:r w:rsidR="00B94E26" w:rsidRPr="00B94E26" w:rsidDel="00B75301">
                  <w:rPr>
                    <w:rStyle w:val="FieldtitleChar"/>
                    <w:lang w:val="nl-NL"/>
                  </w:rPr>
                  <w:delText xml:space="preserve"> </w:delText>
                </w:r>
                <w:r w:rsidR="00D76818" w:rsidDel="00B75301">
                  <w:rPr>
                    <w:rStyle w:val="FieldtitleChar"/>
                    <w:lang w:val="nl-NL"/>
                  </w:rPr>
                  <w:delText>-</w:delText>
                </w:r>
              </w:del>
              <w:ins w:id="7" w:author="Jan Vanuytvanck" w:date="2023-05-08T21:16:00Z">
                <w:r w:rsidR="00B75301">
                  <w:rPr>
                    <w:rStyle w:val="FieldtitleChar"/>
                    <w:lang w:val="nl-NL"/>
                  </w:rPr>
                  <w:t>vegetatie</w:t>
                </w:r>
              </w:ins>
              <w:r w:rsidR="00B94E26" w:rsidRPr="00B94E26">
                <w:rPr>
                  <w:rStyle w:val="FieldtitleChar"/>
                  <w:lang w:val="nl-NL"/>
                </w:rPr>
                <w:t>structuur</w:t>
              </w:r>
              <w:r w:rsidR="00B94E26">
                <w:rPr>
                  <w:rStyle w:val="FieldtitleChar"/>
                  <w:lang w:val="nl-NL"/>
                </w:rPr>
                <w:t xml:space="preserve"> </w:t>
              </w:r>
              <w:ins w:id="8" w:author="Jan Vanuytvanck" w:date="2023-05-08T21:16:00Z">
                <w:r w:rsidR="00B75301">
                  <w:rPr>
                    <w:rStyle w:val="FieldtitleChar"/>
                    <w:lang w:val="nl-NL"/>
                  </w:rPr>
                  <w:t xml:space="preserve">in </w:t>
                </w:r>
              </w:ins>
              <w:del w:id="9" w:author="Jan Vanuytvanck" w:date="2023-05-08T21:16:00Z">
                <w:r w:rsidR="00B94E26" w:rsidDel="00B75301">
                  <w:rPr>
                    <w:rStyle w:val="FieldtitleChar"/>
                    <w:lang w:val="nl-NL"/>
                  </w:rPr>
                  <w:delText>hun</w:delText>
                </w:r>
              </w:del>
              <w:r w:rsidR="00B94E26">
                <w:rPr>
                  <w:rStyle w:val="FieldtitleChar"/>
                  <w:lang w:val="nl-NL"/>
                </w:rPr>
                <w:t xml:space="preserve"> relatie met spinnen</w:t>
              </w:r>
              <w:del w:id="10" w:author="Jan Vanuytvanck" w:date="2023-05-08T21:16:00Z">
                <w:r w:rsidR="00B94E26" w:rsidDel="00B75301">
                  <w:rPr>
                    <w:rStyle w:val="FieldtitleChar"/>
                    <w:lang w:val="nl-NL"/>
                  </w:rPr>
                  <w:delText xml:space="preserve"> </w:delText>
                </w:r>
              </w:del>
              <w:r w:rsidR="00B94E26">
                <w:rPr>
                  <w:rStyle w:val="FieldtitleChar"/>
                  <w:lang w:val="nl-NL"/>
                </w:rPr>
                <w:t xml:space="preserve">biodiversiteit en </w:t>
              </w:r>
              <w:ins w:id="11" w:author="Jan Vanuytvanck" w:date="2023-05-08T21:17:00Z">
                <w:r w:rsidR="00B75301">
                  <w:rPr>
                    <w:rStyle w:val="FieldtitleChar"/>
                    <w:lang w:val="nl-NL"/>
                  </w:rPr>
                  <w:t>-</w:t>
                </w:r>
              </w:ins>
              <w:r w:rsidR="00B94E26">
                <w:rPr>
                  <w:rStyle w:val="FieldtitleChar"/>
                  <w:lang w:val="nl-NL"/>
                </w:rPr>
                <w:t>abundantie</w:t>
              </w:r>
            </w:sdtContent>
          </w:sdt>
        </w:sdtContent>
      </w:sdt>
    </w:p>
    <w:p w14:paraId="3BD5B87C" w14:textId="77777777" w:rsidR="00CE783B" w:rsidRPr="00B94E26" w:rsidRDefault="00CE783B" w:rsidP="00FB4E9A">
      <w:pPr>
        <w:rPr>
          <w:lang w:val="nl-NL"/>
        </w:rPr>
      </w:pPr>
    </w:p>
    <w:p w14:paraId="1113508E" w14:textId="77777777" w:rsidR="00FB4E9A" w:rsidRPr="00EE2DEE" w:rsidRDefault="00CE783B" w:rsidP="00CE783B">
      <w:pPr>
        <w:shd w:val="clear" w:color="auto" w:fill="DEEAF6" w:themeFill="accent1" w:themeFillTint="33"/>
        <w:rPr>
          <w:color w:val="002060"/>
          <w:lang w:val="en-GB"/>
        </w:rPr>
      </w:pPr>
      <w:r w:rsidRPr="00CE783B">
        <w:rPr>
          <w:b/>
          <w:color w:val="002060"/>
          <w:lang w:val="en-GB"/>
        </w:rPr>
        <w:t xml:space="preserve">Summary of the proposal in laymen’s terms </w:t>
      </w:r>
      <w:r w:rsidRPr="00EE2DEE">
        <w:rPr>
          <w:color w:val="002060"/>
          <w:lang w:val="en-GB"/>
        </w:rPr>
        <w:t>(max. 1500 characters):</w:t>
      </w:r>
    </w:p>
    <w:p w14:paraId="7F31275C" w14:textId="38A32E8F" w:rsidR="00D76818" w:rsidRDefault="00D76818" w:rsidP="00D76818">
      <w:pPr>
        <w:jc w:val="both"/>
        <w:rPr>
          <w:lang w:val="en-US"/>
        </w:rPr>
      </w:pPr>
      <w:r>
        <w:rPr>
          <w:lang w:val="en-US"/>
        </w:rPr>
        <w:t xml:space="preserve">Spider- and arthropod biodiversity in general, have been declining steadily for decades. </w:t>
      </w:r>
      <w:r w:rsidR="00EB46EF" w:rsidRPr="00EB46EF">
        <w:rPr>
          <w:lang w:val="en-US"/>
        </w:rPr>
        <w:t xml:space="preserve">Spiders are important predators in many ecosystems and play a critical role in regulating insect populations. </w:t>
      </w:r>
      <w:r>
        <w:rPr>
          <w:lang w:val="en-US"/>
        </w:rPr>
        <w:t>To</w:t>
      </w:r>
      <w:r w:rsidRPr="00833366">
        <w:rPr>
          <w:lang w:val="en-US"/>
        </w:rPr>
        <w:t xml:space="preserve"> reverse this trend</w:t>
      </w:r>
      <w:ins w:id="12" w:author="Jan Vanuytvanck" w:date="2023-05-08T21:18:00Z">
        <w:r w:rsidR="00B75301">
          <w:rPr>
            <w:lang w:val="en-US"/>
          </w:rPr>
          <w:t xml:space="preserve"> in nature reserves</w:t>
        </w:r>
      </w:ins>
      <w:r>
        <w:rPr>
          <w:lang w:val="en-US"/>
        </w:rPr>
        <w:t xml:space="preserve"> </w:t>
      </w:r>
      <w:r w:rsidRPr="00833366">
        <w:rPr>
          <w:lang w:val="en-US"/>
        </w:rPr>
        <w:t xml:space="preserve">conservation management </w:t>
      </w:r>
      <w:ins w:id="13" w:author="Jan Vanuytvanck" w:date="2023-05-08T21:19:00Z">
        <w:r w:rsidR="00B75301">
          <w:rPr>
            <w:lang w:val="en-US"/>
          </w:rPr>
          <w:t>measures are needed</w:t>
        </w:r>
      </w:ins>
      <w:del w:id="14" w:author="Jan Vanuytvanck" w:date="2023-05-08T21:19:00Z">
        <w:r w:rsidRPr="00833366" w:rsidDel="00B75301">
          <w:rPr>
            <w:lang w:val="en-US"/>
          </w:rPr>
          <w:delText>is applied</w:delText>
        </w:r>
      </w:del>
      <w:r w:rsidR="00EB46EF">
        <w:rPr>
          <w:lang w:val="en-US"/>
        </w:rPr>
        <w:t>.</w:t>
      </w:r>
      <w:r w:rsidRPr="00833366">
        <w:rPr>
          <w:lang w:val="en-US"/>
        </w:rPr>
        <w:t xml:space="preserve"> </w:t>
      </w:r>
      <w:r>
        <w:rPr>
          <w:lang w:val="en-US"/>
        </w:rPr>
        <w:t xml:space="preserve">Livestock is used to </w:t>
      </w:r>
      <w:del w:id="15" w:author="Jan Vanuytvanck" w:date="2023-05-08T21:20:00Z">
        <w:r w:rsidDel="00B75301">
          <w:rPr>
            <w:lang w:val="en-US"/>
          </w:rPr>
          <w:delText xml:space="preserve">maintain </w:delText>
        </w:r>
      </w:del>
      <w:ins w:id="16" w:author="Jan Vanuytvanck" w:date="2023-05-08T21:20:00Z">
        <w:r w:rsidR="00B75301">
          <w:rPr>
            <w:lang w:val="en-US"/>
          </w:rPr>
          <w:t>ma</w:t>
        </w:r>
        <w:r w:rsidR="00B75301">
          <w:rPr>
            <w:lang w:val="en-US"/>
          </w:rPr>
          <w:t>nage</w:t>
        </w:r>
        <w:r w:rsidR="00B75301">
          <w:rPr>
            <w:lang w:val="en-US"/>
          </w:rPr>
          <w:t xml:space="preserve"> </w:t>
        </w:r>
      </w:ins>
      <w:r>
        <w:rPr>
          <w:lang w:val="en-US"/>
        </w:rPr>
        <w:t>large plots of land</w:t>
      </w:r>
      <w:ins w:id="17" w:author="Jan Vanuytvanck" w:date="2023-05-08T21:19:00Z">
        <w:r w:rsidR="00B75301">
          <w:rPr>
            <w:lang w:val="en-US"/>
          </w:rPr>
          <w:t xml:space="preserve">, not only </w:t>
        </w:r>
      </w:ins>
      <w:del w:id="18" w:author="Jan Vanuytvanck" w:date="2023-05-08T21:19:00Z">
        <w:r w:rsidDel="00B75301">
          <w:rPr>
            <w:lang w:val="en-US"/>
          </w:rPr>
          <w:delText xml:space="preserve"> </w:delText>
        </w:r>
      </w:del>
      <w:r>
        <w:rPr>
          <w:lang w:val="en-US"/>
        </w:rPr>
        <w:t xml:space="preserve">as an easy and cheap alternative to more labour-intensive </w:t>
      </w:r>
      <w:r w:rsidRPr="00833366">
        <w:rPr>
          <w:lang w:val="en-US"/>
        </w:rPr>
        <w:t>nature management</w:t>
      </w:r>
      <w:ins w:id="19" w:author="Jan Vanuytvanck" w:date="2023-05-08T21:20:00Z">
        <w:r w:rsidR="00B75301">
          <w:rPr>
            <w:lang w:val="en-US"/>
          </w:rPr>
          <w:t>, but</w:t>
        </w:r>
      </w:ins>
      <w:ins w:id="20" w:author="Jan Vanuytvanck" w:date="2023-05-08T21:21:00Z">
        <w:r w:rsidR="00B75301">
          <w:rPr>
            <w:lang w:val="en-US"/>
          </w:rPr>
          <w:t xml:space="preserve"> </w:t>
        </w:r>
      </w:ins>
      <w:ins w:id="21" w:author="Jan Vanuytvanck" w:date="2023-05-08T21:22:00Z">
        <w:r w:rsidR="00B75301">
          <w:rPr>
            <w:lang w:val="en-US"/>
          </w:rPr>
          <w:t xml:space="preserve">primarily to restore ecological functions such as grazing, trampling, </w:t>
        </w:r>
      </w:ins>
      <w:ins w:id="22" w:author="Jan Vanuytvanck" w:date="2023-05-08T21:23:00Z">
        <w:r w:rsidR="00B75301">
          <w:rPr>
            <w:lang w:val="en-US"/>
          </w:rPr>
          <w:t xml:space="preserve">nutrient cycling and </w:t>
        </w:r>
      </w:ins>
      <w:ins w:id="23" w:author="Jan Vanuytvanck" w:date="2023-05-08T21:22:00Z">
        <w:r w:rsidR="00B75301">
          <w:rPr>
            <w:lang w:val="en-US"/>
          </w:rPr>
          <w:t>maintain</w:t>
        </w:r>
      </w:ins>
      <w:ins w:id="24" w:author="Jan Vanuytvanck" w:date="2023-05-08T21:26:00Z">
        <w:r w:rsidR="007175D5">
          <w:rPr>
            <w:lang w:val="en-US"/>
          </w:rPr>
          <w:t>ing</w:t>
        </w:r>
      </w:ins>
      <w:ins w:id="25" w:author="Jan Vanuytvanck" w:date="2023-05-08T21:22:00Z">
        <w:r w:rsidR="00B75301">
          <w:rPr>
            <w:lang w:val="en-US"/>
          </w:rPr>
          <w:t xml:space="preserve"> open vegetation ty</w:t>
        </w:r>
      </w:ins>
      <w:ins w:id="26" w:author="Jan Vanuytvanck" w:date="2023-05-08T21:23:00Z">
        <w:r w:rsidR="00B75301">
          <w:rPr>
            <w:lang w:val="en-US"/>
          </w:rPr>
          <w:t>pes and landscapes</w:t>
        </w:r>
      </w:ins>
      <w:ins w:id="27" w:author="Jan Vanuytvanck" w:date="2023-05-08T21:24:00Z">
        <w:r w:rsidR="007175D5">
          <w:rPr>
            <w:lang w:val="en-US"/>
          </w:rPr>
          <w:t xml:space="preserve"> with complex vegetation structures</w:t>
        </w:r>
      </w:ins>
      <w:r>
        <w:rPr>
          <w:lang w:val="en-US"/>
        </w:rPr>
        <w:t xml:space="preserve">. If implemented </w:t>
      </w:r>
      <w:del w:id="28" w:author="Jan Vanuytvanck" w:date="2023-05-08T21:23:00Z">
        <w:r w:rsidDel="00B75301">
          <w:rPr>
            <w:lang w:val="en-US"/>
          </w:rPr>
          <w:delText xml:space="preserve">correctly </w:delText>
        </w:r>
      </w:del>
      <w:ins w:id="29" w:author="Jan Vanuytvanck" w:date="2023-05-08T21:23:00Z">
        <w:r w:rsidR="00B75301">
          <w:rPr>
            <w:lang w:val="en-US"/>
          </w:rPr>
          <w:t>properly</w:t>
        </w:r>
        <w:r w:rsidR="00B75301">
          <w:rPr>
            <w:lang w:val="en-US"/>
          </w:rPr>
          <w:t xml:space="preserve"> </w:t>
        </w:r>
      </w:ins>
      <w:r>
        <w:rPr>
          <w:lang w:val="en-US"/>
        </w:rPr>
        <w:t xml:space="preserve">grazing creates a </w:t>
      </w:r>
      <w:r w:rsidRPr="00833366">
        <w:rPr>
          <w:lang w:val="en-US"/>
        </w:rPr>
        <w:t>heterogen</w:t>
      </w:r>
      <w:r>
        <w:rPr>
          <w:lang w:val="en-US"/>
        </w:rPr>
        <w:t>ous</w:t>
      </w:r>
      <w:r w:rsidRPr="00833366">
        <w:rPr>
          <w:lang w:val="en-US"/>
        </w:rPr>
        <w:t xml:space="preserve"> vegetation</w:t>
      </w:r>
      <w:r>
        <w:rPr>
          <w:lang w:val="en-US"/>
        </w:rPr>
        <w:t xml:space="preserve">. Heterogeneity is considered a primary causal driver of biodiversity, </w:t>
      </w:r>
      <w:r w:rsidRPr="00005892">
        <w:rPr>
          <w:lang w:val="en-US"/>
        </w:rPr>
        <w:t>yet the universal role of heterogeneity in structuring biodiversity is unclear</w:t>
      </w:r>
      <w:r>
        <w:rPr>
          <w:lang w:val="en-US"/>
        </w:rPr>
        <w:t xml:space="preserve">. The aim of this research is to </w:t>
      </w:r>
      <w:r w:rsidRPr="0050170A">
        <w:rPr>
          <w:lang w:val="en-US"/>
        </w:rPr>
        <w:t>establish general insights on how spatial vegetation structure affects and relates to spider biodiversity on former agricultural land</w:t>
      </w:r>
      <w:r>
        <w:rPr>
          <w:lang w:val="en-US"/>
        </w:rPr>
        <w:t>, u</w:t>
      </w:r>
      <w:r w:rsidRPr="00AF39BE">
        <w:rPr>
          <w:lang w:val="en-US"/>
        </w:rPr>
        <w:t>sing new remote sensing techniques to map spatial heterogeneity</w:t>
      </w:r>
      <w:r>
        <w:rPr>
          <w:lang w:val="en-US"/>
        </w:rPr>
        <w:t xml:space="preserve">. </w:t>
      </w:r>
      <w:r w:rsidRPr="00207F03">
        <w:rPr>
          <w:lang w:val="en-US"/>
        </w:rPr>
        <w:t>The habitat-heterogeneity hypothesis states that an increase in habitat heterogeneity leads to an increase in species diversity</w:t>
      </w:r>
      <w:r>
        <w:rPr>
          <w:lang w:val="en-US"/>
        </w:rPr>
        <w:t>, so I expect to see a positive correlation between biodiversity and the level of heterogeneity</w:t>
      </w:r>
      <w:r w:rsidR="00EB46EF">
        <w:rPr>
          <w:lang w:val="en-US"/>
        </w:rPr>
        <w:t>.</w:t>
      </w:r>
      <w:r>
        <w:rPr>
          <w:lang w:val="en-US"/>
        </w:rPr>
        <w:t xml:space="preserve"> </w:t>
      </w:r>
      <w:r w:rsidRPr="0050170A">
        <w:rPr>
          <w:lang w:val="en-US"/>
        </w:rPr>
        <w:t>In this research we</w:t>
      </w:r>
      <w:r>
        <w:rPr>
          <w:lang w:val="en-US"/>
        </w:rPr>
        <w:t xml:space="preserve"> </w:t>
      </w:r>
      <w:r w:rsidRPr="0050170A">
        <w:rPr>
          <w:lang w:val="en-US"/>
        </w:rPr>
        <w:t xml:space="preserve">focus on spiders living in a vegetation structure gradient, containing short grassland, tall herbs and scrub in </w:t>
      </w:r>
      <w:r w:rsidR="00961EB2">
        <w:rPr>
          <w:lang w:val="en-US"/>
        </w:rPr>
        <w:t xml:space="preserve">three </w:t>
      </w:r>
      <w:r w:rsidRPr="0050170A">
        <w:rPr>
          <w:lang w:val="en-US"/>
        </w:rPr>
        <w:t xml:space="preserve">sites </w:t>
      </w:r>
      <w:r>
        <w:rPr>
          <w:lang w:val="en-US"/>
        </w:rPr>
        <w:t xml:space="preserve">with a total of </w:t>
      </w:r>
      <w:r w:rsidR="00961EB2">
        <w:rPr>
          <w:lang w:val="en-US"/>
        </w:rPr>
        <w:t>30</w:t>
      </w:r>
      <w:r>
        <w:rPr>
          <w:lang w:val="en-US"/>
        </w:rPr>
        <w:t xml:space="preserve"> plots </w:t>
      </w:r>
      <w:r w:rsidRPr="0050170A">
        <w:rPr>
          <w:lang w:val="en-US"/>
        </w:rPr>
        <w:t>in East-Flanders that have a development under low-intensity</w:t>
      </w:r>
      <w:r>
        <w:rPr>
          <w:lang w:val="en-US"/>
        </w:rPr>
        <w:t xml:space="preserve"> </w:t>
      </w:r>
      <w:r w:rsidRPr="0050170A">
        <w:rPr>
          <w:lang w:val="en-US"/>
        </w:rPr>
        <w:t>grazing management, exceeding 20 years</w:t>
      </w:r>
      <w:r>
        <w:rPr>
          <w:lang w:val="en-US"/>
        </w:rPr>
        <w:t xml:space="preserve">. This research will give insight into the relationship between biodiversity and vegetation structure, and how to best implement nature management, </w:t>
      </w:r>
      <w:r w:rsidR="00EB46EF">
        <w:rPr>
          <w:lang w:val="en-US"/>
        </w:rPr>
        <w:t xml:space="preserve">particularly </w:t>
      </w:r>
      <w:r>
        <w:rPr>
          <w:lang w:val="en-US"/>
        </w:rPr>
        <w:t>grazing.</w:t>
      </w:r>
    </w:p>
    <w:p w14:paraId="2D061375" w14:textId="7B9CEBE6" w:rsidR="00CE783B" w:rsidRPr="000D6A69" w:rsidRDefault="00CE783B" w:rsidP="007D63F4">
      <w:pPr>
        <w:ind w:right="567"/>
        <w:rPr>
          <w:lang w:val="en-US"/>
        </w:rPr>
      </w:pPr>
    </w:p>
    <w:p w14:paraId="5D252800" w14:textId="77777777" w:rsidR="00CE783B" w:rsidRDefault="00CE783B" w:rsidP="00CE783B">
      <w:pPr>
        <w:ind w:left="567" w:right="567"/>
        <w:rPr>
          <w:lang w:val="en-GB"/>
        </w:rPr>
      </w:pPr>
    </w:p>
    <w:p w14:paraId="757C6030" w14:textId="0D52365C" w:rsidR="00CE783B" w:rsidRDefault="00CE783B">
      <w:pPr>
        <w:rPr>
          <w:lang w:val="en-GB"/>
        </w:rPr>
      </w:pPr>
      <w:r>
        <w:rPr>
          <w:lang w:val="en-GB"/>
        </w:rPr>
        <w:br w:type="page"/>
      </w:r>
    </w:p>
    <w:p w14:paraId="3F83099F" w14:textId="77777777" w:rsidR="00CE783B" w:rsidRPr="00FC4E9E" w:rsidRDefault="00CE783B" w:rsidP="00CE783B">
      <w:pPr>
        <w:shd w:val="clear" w:color="auto" w:fill="DEEAF6" w:themeFill="accent1" w:themeFillTint="33"/>
        <w:rPr>
          <w:color w:val="002060"/>
          <w:lang w:val="en-GB"/>
        </w:rPr>
      </w:pPr>
      <w:commentRangeStart w:id="30"/>
      <w:commentRangeStart w:id="31"/>
      <w:r w:rsidRPr="00FC4E9E">
        <w:rPr>
          <w:b/>
          <w:color w:val="002060"/>
          <w:lang w:val="en-GB"/>
        </w:rPr>
        <w:lastRenderedPageBreak/>
        <w:t>Indicate the state of the art</w:t>
      </w:r>
      <w:r w:rsidRPr="00FC4E9E">
        <w:rPr>
          <w:color w:val="002060"/>
          <w:lang w:val="en-GB"/>
        </w:rPr>
        <w:t xml:space="preserve"> </w:t>
      </w:r>
      <w:commentRangeEnd w:id="30"/>
      <w:r w:rsidR="00052414">
        <w:rPr>
          <w:rStyle w:val="Verwijzingopmerking"/>
        </w:rPr>
        <w:commentReference w:id="30"/>
      </w:r>
      <w:commentRangeEnd w:id="31"/>
      <w:r w:rsidR="007175D5">
        <w:rPr>
          <w:rStyle w:val="Verwijzingopmerking"/>
        </w:rPr>
        <w:commentReference w:id="31"/>
      </w:r>
      <w:r w:rsidRPr="00FC4E9E">
        <w:rPr>
          <w:color w:val="002060"/>
          <w:lang w:val="en-GB"/>
        </w:rPr>
        <w:t>(max. 5000 characters):</w:t>
      </w:r>
    </w:p>
    <w:p w14:paraId="63299653" w14:textId="44244982" w:rsidR="00D10571" w:rsidRPr="00FC4E9E" w:rsidRDefault="004B7200" w:rsidP="00CE783B">
      <w:pPr>
        <w:rPr>
          <w:lang w:val="en-GB"/>
        </w:rPr>
      </w:pPr>
      <w:r>
        <w:rPr>
          <w:lang w:val="en-GB"/>
        </w:rPr>
        <w:t>Large grazing herbivores exert major influences on their habitat.</w:t>
      </w:r>
      <w:r w:rsidR="001B6FCD">
        <w:rPr>
          <w:lang w:val="en-GB"/>
        </w:rPr>
        <w:t xml:space="preserve"> In many semi-natural types of grassland</w:t>
      </w:r>
      <w:r w:rsidR="00DF738C">
        <w:rPr>
          <w:lang w:val="en-GB"/>
        </w:rPr>
        <w:t>, especially in Europe, the</w:t>
      </w:r>
      <w:r w:rsidR="001B6FCD">
        <w:rPr>
          <w:lang w:val="en-GB"/>
        </w:rPr>
        <w:t xml:space="preserve"> maintenance or reintroduction of large grazers is a widely applied management tool, aiming to preserve an open, species rich landscape</w:t>
      </w:r>
      <w:r w:rsidR="00DF738C">
        <w:rPr>
          <w:lang w:val="en-GB"/>
        </w:rPr>
        <w:t xml:space="preserve"> </w:t>
      </w:r>
      <w:r w:rsidR="00DF738C" w:rsidRPr="00DF738C">
        <w:rPr>
          <w:lang w:val="en-GB"/>
        </w:rPr>
        <w:t xml:space="preserve">(Ostermann, </w:t>
      </w:r>
      <w:r w:rsidR="00CC244A">
        <w:rPr>
          <w:lang w:val="en-GB"/>
        </w:rPr>
        <w:t>1998</w:t>
      </w:r>
      <w:commentRangeStart w:id="32"/>
      <w:r w:rsidR="00DF738C" w:rsidRPr="00DF738C">
        <w:rPr>
          <w:lang w:val="en-GB"/>
        </w:rPr>
        <w:t>)</w:t>
      </w:r>
      <w:r w:rsidR="001B6FCD">
        <w:rPr>
          <w:lang w:val="en-GB"/>
        </w:rPr>
        <w:t>.</w:t>
      </w:r>
      <w:r w:rsidR="00D10571" w:rsidRPr="00FC4E9E">
        <w:rPr>
          <w:lang w:val="en-GB"/>
        </w:rPr>
        <w:t xml:space="preserve"> Grazing is an easy and cheap alternative to more </w:t>
      </w:r>
      <w:r w:rsidR="00FC4E9E" w:rsidRPr="00FC4E9E">
        <w:rPr>
          <w:lang w:val="en-GB"/>
        </w:rPr>
        <w:t>labour-intensive</w:t>
      </w:r>
      <w:r w:rsidR="00D10571" w:rsidRPr="00FC4E9E">
        <w:rPr>
          <w:lang w:val="en-GB"/>
        </w:rPr>
        <w:t xml:space="preserve"> nature management practices</w:t>
      </w:r>
      <w:commentRangeEnd w:id="32"/>
      <w:r w:rsidR="003A18A2">
        <w:rPr>
          <w:rStyle w:val="Verwijzingopmerking"/>
        </w:rPr>
        <w:commentReference w:id="32"/>
      </w:r>
      <w:r w:rsidR="00D10571" w:rsidRPr="00FC4E9E">
        <w:rPr>
          <w:lang w:val="en-GB"/>
        </w:rPr>
        <w:t xml:space="preserve">, and when implemented correctly, it </w:t>
      </w:r>
      <w:ins w:id="33" w:author="Jan Vanuytvanck" w:date="2023-05-08T21:41:00Z">
        <w:r w:rsidR="003A18A2">
          <w:rPr>
            <w:lang w:val="en-GB"/>
          </w:rPr>
          <w:t xml:space="preserve">is able to </w:t>
        </w:r>
      </w:ins>
      <w:r w:rsidR="00D10571" w:rsidRPr="00FC4E9E">
        <w:rPr>
          <w:lang w:val="en-GB"/>
        </w:rPr>
        <w:t>create</w:t>
      </w:r>
      <w:del w:id="34" w:author="Jan Vanuytvanck" w:date="2023-05-08T21:41:00Z">
        <w:r w:rsidR="00D10571" w:rsidRPr="00FC4E9E" w:rsidDel="003A18A2">
          <w:rPr>
            <w:lang w:val="en-GB"/>
          </w:rPr>
          <w:delText>s</w:delText>
        </w:r>
      </w:del>
      <w:r w:rsidR="00D10571" w:rsidRPr="00FC4E9E">
        <w:rPr>
          <w:lang w:val="en-GB"/>
        </w:rPr>
        <w:t xml:space="preserve"> a heterogeneous </w:t>
      </w:r>
      <w:ins w:id="35" w:author="Jan Vanuytvanck" w:date="2023-05-08T21:41:00Z">
        <w:r w:rsidR="003A18A2">
          <w:rPr>
            <w:lang w:val="en-GB"/>
          </w:rPr>
          <w:t>landscape with large variation in</w:t>
        </w:r>
      </w:ins>
      <w:ins w:id="36" w:author="Jan Vanuytvanck" w:date="2023-05-08T21:42:00Z">
        <w:r w:rsidR="003A18A2">
          <w:rPr>
            <w:lang w:val="en-GB"/>
          </w:rPr>
          <w:t xml:space="preserve"> </w:t>
        </w:r>
      </w:ins>
      <w:r w:rsidR="00D10571" w:rsidRPr="00FC4E9E">
        <w:rPr>
          <w:lang w:val="en-GB"/>
        </w:rPr>
        <w:t xml:space="preserve">vegetation structure. </w:t>
      </w:r>
      <w:r w:rsidR="001B6FCD" w:rsidRPr="00FC4E9E">
        <w:rPr>
          <w:lang w:val="en-GB"/>
        </w:rPr>
        <w:t xml:space="preserve">Large grazers that are </w:t>
      </w:r>
      <w:ins w:id="37" w:author="Jan Vanuytvanck" w:date="2023-05-08T21:42:00Z">
        <w:r w:rsidR="003A18A2">
          <w:rPr>
            <w:lang w:val="en-GB"/>
          </w:rPr>
          <w:t xml:space="preserve">mostly </w:t>
        </w:r>
      </w:ins>
      <w:r w:rsidR="001B6FCD" w:rsidRPr="00FC4E9E">
        <w:rPr>
          <w:lang w:val="en-GB"/>
        </w:rPr>
        <w:t xml:space="preserve">used are </w:t>
      </w:r>
      <w:del w:id="38" w:author="Jan Vanuytvanck" w:date="2023-05-08T21:42:00Z">
        <w:r w:rsidR="001B6FCD" w:rsidRPr="00FC4E9E" w:rsidDel="003A18A2">
          <w:rPr>
            <w:lang w:val="en-GB"/>
          </w:rPr>
          <w:delText xml:space="preserve">mostly </w:delText>
        </w:r>
      </w:del>
      <w:r w:rsidR="001B6FCD" w:rsidRPr="00FC4E9E">
        <w:rPr>
          <w:lang w:val="en-GB"/>
        </w:rPr>
        <w:t>cattle</w:t>
      </w:r>
      <w:ins w:id="39" w:author="Jan Vanuytvanck" w:date="2023-05-08T21:43:00Z">
        <w:r w:rsidR="003A18A2">
          <w:rPr>
            <w:lang w:val="en-GB"/>
          </w:rPr>
          <w:t xml:space="preserve"> and horses. Recently </w:t>
        </w:r>
        <w:r w:rsidR="00123C53">
          <w:rPr>
            <w:lang w:val="en-GB"/>
          </w:rPr>
          <w:t>attention is paid to</w:t>
        </w:r>
      </w:ins>
      <w:ins w:id="40" w:author="Jan Vanuytvanck" w:date="2023-05-08T21:44:00Z">
        <w:r w:rsidR="00123C53">
          <w:rPr>
            <w:lang w:val="en-GB"/>
          </w:rPr>
          <w:t xml:space="preserve"> the reintroducton of wild species such as Red deer</w:t>
        </w:r>
      </w:ins>
      <w:ins w:id="41" w:author="Jan Vanuytvanck" w:date="2023-05-08T21:45:00Z">
        <w:r w:rsidR="00123C53">
          <w:rPr>
            <w:lang w:val="en-GB"/>
          </w:rPr>
          <w:t>, Eu</w:t>
        </w:r>
      </w:ins>
      <w:ins w:id="42" w:author="Jan Vanuytvanck" w:date="2023-05-08T21:46:00Z">
        <w:r w:rsidR="00123C53">
          <w:rPr>
            <w:lang w:val="en-GB"/>
          </w:rPr>
          <w:t>r</w:t>
        </w:r>
      </w:ins>
      <w:ins w:id="43" w:author="Jan Vanuytvanck" w:date="2023-05-08T21:45:00Z">
        <w:r w:rsidR="00123C53">
          <w:rPr>
            <w:lang w:val="en-GB"/>
          </w:rPr>
          <w:t>opean bison</w:t>
        </w:r>
      </w:ins>
      <w:ins w:id="44" w:author="Jan Vanuytvanck" w:date="2023-05-08T21:46:00Z">
        <w:r w:rsidR="00123C53">
          <w:rPr>
            <w:lang w:val="en-GB"/>
          </w:rPr>
          <w:t xml:space="preserve"> and</w:t>
        </w:r>
      </w:ins>
      <w:ins w:id="45" w:author="Jan Vanuytvanck" w:date="2023-05-08T21:45:00Z">
        <w:r w:rsidR="00123C53">
          <w:rPr>
            <w:lang w:val="en-GB"/>
          </w:rPr>
          <w:t xml:space="preserve"> </w:t>
        </w:r>
      </w:ins>
      <w:ins w:id="46" w:author="Jan Vanuytvanck" w:date="2023-05-08T21:46:00Z">
        <w:r w:rsidR="00123C53">
          <w:rPr>
            <w:lang w:val="en-GB"/>
          </w:rPr>
          <w:t xml:space="preserve">Elk. </w:t>
        </w:r>
      </w:ins>
      <w:del w:id="47" w:author="Jan Vanuytvanck" w:date="2023-05-08T21:42:00Z">
        <w:r w:rsidR="001B6FCD" w:rsidRPr="00FC4E9E" w:rsidDel="003A18A2">
          <w:rPr>
            <w:lang w:val="en-GB"/>
          </w:rPr>
          <w:delText xml:space="preserve"> and </w:delText>
        </w:r>
      </w:del>
      <w:del w:id="48" w:author="Jan Vanuytvanck" w:date="2023-05-08T21:43:00Z">
        <w:r w:rsidR="001B6FCD" w:rsidRPr="00FC4E9E" w:rsidDel="003A18A2">
          <w:rPr>
            <w:lang w:val="en-GB"/>
          </w:rPr>
          <w:delText>other ruminants</w:delText>
        </w:r>
      </w:del>
      <w:del w:id="49" w:author="Jan Vanuytvanck" w:date="2023-05-08T21:42:00Z">
        <w:r w:rsidR="001B6FCD" w:rsidDel="003A18A2">
          <w:rPr>
            <w:lang w:val="en-GB"/>
          </w:rPr>
          <w:delText>.</w:delText>
        </w:r>
        <w:r w:rsidR="001B6FCD" w:rsidRPr="00FC4E9E" w:rsidDel="003A18A2">
          <w:rPr>
            <w:lang w:val="en-GB"/>
          </w:rPr>
          <w:delText xml:space="preserve"> </w:delText>
        </w:r>
      </w:del>
    </w:p>
    <w:p w14:paraId="4347AFD0" w14:textId="7A9BFCE6" w:rsidR="001040A0" w:rsidRDefault="00F36F68" w:rsidP="00CE783B">
      <w:pPr>
        <w:rPr>
          <w:lang w:val="en-GB"/>
        </w:rPr>
      </w:pPr>
      <w:r w:rsidRPr="00FC4E9E">
        <w:rPr>
          <w:lang w:val="en-GB"/>
        </w:rPr>
        <w:t>The most important direct effect of grazers is the eating, trampling, fertilizing and damaging of plants or vegetations. M</w:t>
      </w:r>
      <w:r w:rsidR="001040A0" w:rsidRPr="00FC4E9E">
        <w:rPr>
          <w:lang w:val="en-GB"/>
        </w:rPr>
        <w:t>ost</w:t>
      </w:r>
      <w:r w:rsidRPr="00FC4E9E">
        <w:rPr>
          <w:lang w:val="en-GB"/>
        </w:rPr>
        <w:t xml:space="preserve"> grazers</w:t>
      </w:r>
      <w:r w:rsidR="001040A0" w:rsidRPr="00FC4E9E">
        <w:rPr>
          <w:lang w:val="en-GB"/>
        </w:rPr>
        <w:t xml:space="preserve"> show selective </w:t>
      </w:r>
      <w:del w:id="50" w:author="Jan Vanuytvanck" w:date="2023-05-08T21:46:00Z">
        <w:r w:rsidR="001040A0" w:rsidRPr="00FC4E9E" w:rsidDel="00123C53">
          <w:rPr>
            <w:lang w:val="en-GB"/>
          </w:rPr>
          <w:delText xml:space="preserve">eating </w:delText>
        </w:r>
      </w:del>
      <w:ins w:id="51" w:author="Jan Vanuytvanck" w:date="2023-05-08T21:46:00Z">
        <w:r w:rsidR="00123C53">
          <w:rPr>
            <w:lang w:val="en-GB"/>
          </w:rPr>
          <w:t>foraging</w:t>
        </w:r>
        <w:r w:rsidR="00123C53" w:rsidRPr="00FC4E9E">
          <w:rPr>
            <w:lang w:val="en-GB"/>
          </w:rPr>
          <w:t xml:space="preserve"> </w:t>
        </w:r>
      </w:ins>
      <w:r w:rsidR="001040A0" w:rsidRPr="00FC4E9E">
        <w:rPr>
          <w:lang w:val="en-GB"/>
        </w:rPr>
        <w:t>and</w:t>
      </w:r>
      <w:r w:rsidRPr="00FC4E9E">
        <w:rPr>
          <w:lang w:val="en-GB"/>
        </w:rPr>
        <w:t xml:space="preserve"> have a preference for grasses. </w:t>
      </w:r>
      <w:r w:rsidR="001040A0" w:rsidRPr="00FC4E9E">
        <w:rPr>
          <w:lang w:val="en-GB"/>
        </w:rPr>
        <w:t>Plant</w:t>
      </w:r>
      <w:r w:rsidR="001B6FCD">
        <w:rPr>
          <w:lang w:val="en-GB"/>
        </w:rPr>
        <w:t>s</w:t>
      </w:r>
      <w:r w:rsidR="001040A0" w:rsidRPr="00FC4E9E">
        <w:rPr>
          <w:lang w:val="en-GB"/>
        </w:rPr>
        <w:t xml:space="preserve"> usually have strategies to survive, they either tolerate it and are able to recover quickly or they have evasive strategies</w:t>
      </w:r>
      <w:commentRangeStart w:id="52"/>
      <w:r w:rsidR="001040A0" w:rsidRPr="00FC4E9E">
        <w:rPr>
          <w:lang w:val="en-GB"/>
        </w:rPr>
        <w:t xml:space="preserve">. Grazing changes the vegetation structure by creating open spaces that allow certain species to grow which would normally not </w:t>
      </w:r>
      <w:r w:rsidR="002E1853">
        <w:rPr>
          <w:lang w:val="en-GB"/>
        </w:rPr>
        <w:t xml:space="preserve">be able to </w:t>
      </w:r>
      <w:r w:rsidR="001040A0" w:rsidRPr="00FC4E9E">
        <w:rPr>
          <w:lang w:val="en-GB"/>
        </w:rPr>
        <w:t xml:space="preserve">because of interspecific competition. </w:t>
      </w:r>
      <w:r w:rsidR="002E1853">
        <w:rPr>
          <w:lang w:val="en-GB"/>
        </w:rPr>
        <w:t>Plant</w:t>
      </w:r>
      <w:r w:rsidR="00FC4E9E" w:rsidRPr="00FC4E9E">
        <w:rPr>
          <w:lang w:val="en-GB"/>
        </w:rPr>
        <w:t xml:space="preserve"> diversity</w:t>
      </w:r>
      <w:r w:rsidR="001040A0" w:rsidRPr="00FC4E9E">
        <w:rPr>
          <w:lang w:val="en-GB"/>
        </w:rPr>
        <w:t xml:space="preserve"> will increase</w:t>
      </w:r>
      <w:r w:rsidR="002E1853">
        <w:rPr>
          <w:lang w:val="en-GB"/>
        </w:rPr>
        <w:t xml:space="preserve"> because of this, but</w:t>
      </w:r>
      <w:r w:rsidR="001040A0" w:rsidRPr="00FC4E9E">
        <w:rPr>
          <w:lang w:val="en-GB"/>
        </w:rPr>
        <w:t xml:space="preserve"> </w:t>
      </w:r>
      <w:r w:rsidR="001B6FCD">
        <w:rPr>
          <w:lang w:val="en-GB"/>
        </w:rPr>
        <w:t>grazing</w:t>
      </w:r>
      <w:r w:rsidR="001040A0" w:rsidRPr="00FC4E9E">
        <w:rPr>
          <w:lang w:val="en-GB"/>
        </w:rPr>
        <w:t xml:space="preserve"> can also decrease plant diversity if the </w:t>
      </w:r>
      <w:r w:rsidR="00D10571" w:rsidRPr="00FC4E9E">
        <w:rPr>
          <w:lang w:val="en-GB"/>
        </w:rPr>
        <w:t xml:space="preserve">dominant species is tolerant against grazing and/or does not have the preference of grazers. </w:t>
      </w:r>
      <w:r w:rsidR="001B6FCD">
        <w:rPr>
          <w:lang w:val="en-GB"/>
        </w:rPr>
        <w:t>This is why it is important to understand influences of large grazing herbivores on the biodiversity of various plants and animals</w:t>
      </w:r>
      <w:r w:rsidR="00CC244A">
        <w:rPr>
          <w:lang w:val="en-GB"/>
        </w:rPr>
        <w:t>.</w:t>
      </w:r>
      <w:r w:rsidR="001B6FCD">
        <w:rPr>
          <w:lang w:val="en-GB"/>
        </w:rPr>
        <w:t xml:space="preserve"> </w:t>
      </w:r>
      <w:r w:rsidR="00CC244A">
        <w:rPr>
          <w:lang w:val="en-GB"/>
        </w:rPr>
        <w:t>E</w:t>
      </w:r>
      <w:r w:rsidR="001B6FCD">
        <w:rPr>
          <w:lang w:val="en-GB"/>
        </w:rPr>
        <w:t>ffects</w:t>
      </w:r>
      <w:r w:rsidR="00CC244A">
        <w:rPr>
          <w:lang w:val="en-GB"/>
        </w:rPr>
        <w:t xml:space="preserve"> of grazing on plant diversity are variable, with literature supporting </w:t>
      </w:r>
      <w:r w:rsidR="001B6FCD">
        <w:rPr>
          <w:lang w:val="en-GB"/>
        </w:rPr>
        <w:t>positive as well as negative</w:t>
      </w:r>
      <w:r w:rsidR="00CC244A">
        <w:rPr>
          <w:lang w:val="en-GB"/>
        </w:rPr>
        <w:t xml:space="preserve"> effects</w:t>
      </w:r>
      <w:r w:rsidR="001B6FCD">
        <w:rPr>
          <w:lang w:val="en-GB"/>
        </w:rPr>
        <w:t>.</w:t>
      </w:r>
      <w:commentRangeEnd w:id="52"/>
      <w:r w:rsidR="00123C53">
        <w:rPr>
          <w:rStyle w:val="Verwijzingopmerking"/>
        </w:rPr>
        <w:commentReference w:id="52"/>
      </w:r>
    </w:p>
    <w:p w14:paraId="1E7C6310" w14:textId="77777777" w:rsidR="0077418E" w:rsidRDefault="00FE023B" w:rsidP="00A36203">
      <w:pPr>
        <w:rPr>
          <w:lang w:val="en-GB"/>
        </w:rPr>
      </w:pPr>
      <w:r w:rsidRPr="00FE023B">
        <w:rPr>
          <w:lang w:val="en-GB"/>
        </w:rPr>
        <w:t>Spiders, which evolved from an arachnid ancestor during the Devonian period around 400 million years ago, are among the most common and abundant predators in terrestrial ecosystems</w:t>
      </w:r>
      <w:r>
        <w:rPr>
          <w:lang w:val="en-GB"/>
        </w:rPr>
        <w:t xml:space="preserve"> </w:t>
      </w:r>
      <w:r w:rsidRPr="00FE023B">
        <w:rPr>
          <w:lang w:val="en-GB"/>
        </w:rPr>
        <w:t>(Nyffeler &amp; Birkhofer, 2017)</w:t>
      </w:r>
      <w:r>
        <w:rPr>
          <w:lang w:val="en-GB"/>
        </w:rPr>
        <w:t>.</w:t>
      </w:r>
      <w:r w:rsidR="0007101D">
        <w:rPr>
          <w:lang w:val="en-GB"/>
        </w:rPr>
        <w:t xml:space="preserve"> </w:t>
      </w:r>
      <w:r w:rsidR="0007101D" w:rsidRPr="0007101D">
        <w:rPr>
          <w:lang w:val="en-GB"/>
        </w:rPr>
        <w:t>There is hardly any terrestrial area on this globe where spiders would be missing. “….Spiders exist in the most northern islands of the Arctic, the hottest and most arid of deserts, at the highest altitudes of any living organisms, in the depths of caves, in the intertidal zone of ocean shores, in bogs and ponds, on high, arid moorlands, sand dunes, and flood plains” (Turnbull 1973).</w:t>
      </w:r>
      <w:r w:rsidR="00A36203" w:rsidRPr="00FC4E9E">
        <w:rPr>
          <w:lang w:val="en-GB"/>
        </w:rPr>
        <w:t xml:space="preserve"> </w:t>
      </w:r>
      <w:r w:rsidR="0077418E">
        <w:rPr>
          <w:lang w:val="en-GB"/>
        </w:rPr>
        <w:t xml:space="preserve">They are so widespread because of their ability to survive under extreme conditions and to disperse by ballooning </w:t>
      </w:r>
      <w:r w:rsidR="0077418E" w:rsidRPr="00FE023B">
        <w:rPr>
          <w:lang w:val="en-GB"/>
        </w:rPr>
        <w:t>(Nyffeler &amp; Birkhofer, 2017)</w:t>
      </w:r>
      <w:r w:rsidR="0077418E">
        <w:rPr>
          <w:lang w:val="en-GB"/>
        </w:rPr>
        <w:t xml:space="preserve">. </w:t>
      </w:r>
      <w:commentRangeStart w:id="53"/>
      <w:r w:rsidR="00C6189E">
        <w:rPr>
          <w:lang w:val="en-GB"/>
        </w:rPr>
        <w:t>Because of their ubiquity and abundance, spiders are potentially useful biological indicators of quality of natural habitats</w:t>
      </w:r>
      <w:commentRangeEnd w:id="53"/>
      <w:r w:rsidR="00123C53">
        <w:rPr>
          <w:rStyle w:val="Verwijzingopmerking"/>
        </w:rPr>
        <w:commentReference w:id="53"/>
      </w:r>
      <w:r w:rsidR="00C6189E">
        <w:rPr>
          <w:lang w:val="en-GB"/>
        </w:rPr>
        <w:t>, or for determining how communities react to environmental changes or disturbance</w:t>
      </w:r>
      <w:r>
        <w:rPr>
          <w:lang w:val="en-GB"/>
        </w:rPr>
        <w:t xml:space="preserve"> </w:t>
      </w:r>
      <w:r w:rsidRPr="00FE023B">
        <w:rPr>
          <w:lang w:val="en-US"/>
        </w:rPr>
        <w:t>(Marc &amp; Canard, 1997)</w:t>
      </w:r>
      <w:r w:rsidR="00C6189E">
        <w:rPr>
          <w:lang w:val="en-GB"/>
        </w:rPr>
        <w:t>.</w:t>
      </w:r>
      <w:r w:rsidR="0077418E">
        <w:rPr>
          <w:lang w:val="en-GB"/>
        </w:rPr>
        <w:t xml:space="preserve"> </w:t>
      </w:r>
    </w:p>
    <w:p w14:paraId="45E3CCC2" w14:textId="512137E3" w:rsidR="0077418E" w:rsidRDefault="0077418E" w:rsidP="0077418E">
      <w:pPr>
        <w:rPr>
          <w:lang w:val="en-GB"/>
        </w:rPr>
      </w:pPr>
      <w:r w:rsidRPr="00FC4E9E">
        <w:rPr>
          <w:lang w:val="en-GB"/>
        </w:rPr>
        <w:t>Spider and arthropod biodiversity has been declining globally for decades due to habitat loss, fragmentation, pollution, climate change, and other human activities (Cardoso et al., 2020).</w:t>
      </w:r>
      <w:r>
        <w:rPr>
          <w:lang w:val="en-GB"/>
        </w:rPr>
        <w:t xml:space="preserve">  Changes in habitat diversity influence</w:t>
      </w:r>
      <w:del w:id="54" w:author="Jan Vanuytvanck" w:date="2023-05-08T21:53:00Z">
        <w:r w:rsidDel="00123C53">
          <w:rPr>
            <w:lang w:val="en-GB"/>
          </w:rPr>
          <w:delText>s</w:delText>
        </w:r>
      </w:del>
      <w:r>
        <w:rPr>
          <w:lang w:val="en-GB"/>
        </w:rPr>
        <w:t xml:space="preserve"> diversity of consumers including arthropods. </w:t>
      </w:r>
      <w:r w:rsidR="006D3851">
        <w:rPr>
          <w:lang w:val="en-GB"/>
        </w:rPr>
        <w:t xml:space="preserve">Since all spiders are carnivorous and </w:t>
      </w:r>
      <w:ins w:id="55" w:author="Jan Vanuytvanck" w:date="2023-05-08T21:54:00Z">
        <w:r w:rsidR="00507D34">
          <w:rPr>
            <w:lang w:val="en-GB"/>
          </w:rPr>
          <w:t xml:space="preserve">the </w:t>
        </w:r>
      </w:ins>
      <w:r w:rsidR="006D3851">
        <w:rPr>
          <w:lang w:val="en-GB"/>
        </w:rPr>
        <w:t xml:space="preserve">main food source is insects </w:t>
      </w:r>
      <w:ins w:id="56" w:author="Jan Vanuytvanck" w:date="2023-05-08T22:07:00Z">
        <w:r w:rsidR="007425FB">
          <w:rPr>
            <w:lang w:val="en-GB"/>
          </w:rPr>
          <w:t>(</w:t>
        </w:r>
      </w:ins>
      <w:del w:id="57" w:author="Jan Vanuytvanck" w:date="2023-05-08T22:07:00Z">
        <w:r w:rsidR="006D3851" w:rsidDel="007425FB">
          <w:rPr>
            <w:lang w:val="en-GB"/>
          </w:rPr>
          <w:delText xml:space="preserve">and other </w:delText>
        </w:r>
      </w:del>
      <w:ins w:id="58" w:author="Jan Vanuytvanck" w:date="2023-05-08T22:08:00Z">
        <w:r w:rsidR="007425FB">
          <w:rPr>
            <w:lang w:val="en-GB"/>
          </w:rPr>
          <w:t xml:space="preserve">such as </w:t>
        </w:r>
      </w:ins>
      <w:r w:rsidR="006D3851">
        <w:rPr>
          <w:lang w:val="en-GB"/>
        </w:rPr>
        <w:t>collembolans</w:t>
      </w:r>
      <w:ins w:id="59" w:author="Jan Vanuytvanck" w:date="2023-05-08T22:08:00Z">
        <w:r w:rsidR="007425FB">
          <w:rPr>
            <w:lang w:val="en-GB"/>
          </w:rPr>
          <w:t>)</w:t>
        </w:r>
      </w:ins>
      <w:r w:rsidR="006D3851">
        <w:rPr>
          <w:lang w:val="en-GB"/>
        </w:rPr>
        <w:t xml:space="preserve">, but prey selection depends on prey availability </w:t>
      </w:r>
      <w:r w:rsidR="006D3851" w:rsidRPr="006D3851">
        <w:rPr>
          <w:lang w:val="en-US"/>
        </w:rPr>
        <w:t>(Birkhofer &amp; Wolters, 2012)</w:t>
      </w:r>
      <w:r w:rsidR="006D3851">
        <w:rPr>
          <w:lang w:val="en-GB"/>
        </w:rPr>
        <w:t xml:space="preserve">. </w:t>
      </w:r>
    </w:p>
    <w:p w14:paraId="2451E107" w14:textId="4F32FD73" w:rsidR="00A36203" w:rsidRPr="00FC4E9E" w:rsidRDefault="00A36203" w:rsidP="00A36203">
      <w:pPr>
        <w:rPr>
          <w:lang w:val="en-GB"/>
        </w:rPr>
      </w:pPr>
    </w:p>
    <w:p w14:paraId="743289AE" w14:textId="73E5AC12" w:rsidR="00A36203" w:rsidRPr="00FC4E9E" w:rsidRDefault="00C6189E" w:rsidP="00A36203">
      <w:pPr>
        <w:rPr>
          <w:lang w:val="en-GB"/>
        </w:rPr>
      </w:pPr>
      <w:commentRangeStart w:id="60"/>
      <w:r>
        <w:rPr>
          <w:rStyle w:val="normaltextrun"/>
          <w:rFonts w:ascii="Calibri" w:hAnsi="Calibri" w:cs="Calibri"/>
          <w:color w:val="000000"/>
          <w:shd w:val="clear" w:color="auto" w:fill="FFFFFF"/>
          <w:lang w:val="en-US"/>
        </w:rPr>
        <w:t>Maintaining f</w:t>
      </w:r>
      <w:r w:rsidR="00A36203" w:rsidRPr="00A4117E">
        <w:rPr>
          <w:rStyle w:val="normaltextrun"/>
          <w:rFonts w:ascii="Calibri" w:hAnsi="Calibri" w:cs="Calibri"/>
          <w:color w:val="000000"/>
          <w:shd w:val="clear" w:color="auto" w:fill="FFFFFF"/>
          <w:lang w:val="en-US"/>
        </w:rPr>
        <w:t>unctional diversity is of ecological importance because it, by definition, is the component of diversity that influences ecosystem dynamics, stability, productivity, nutrient balance, and other aspects of ecosystem functioning.</w:t>
      </w:r>
      <w:r w:rsidR="00A36203" w:rsidRPr="00FC4E9E">
        <w:rPr>
          <w:lang w:val="en-GB"/>
        </w:rPr>
        <w:t xml:space="preserve"> Functional biodiversity is important for resilience</w:t>
      </w:r>
      <w:r w:rsidR="00A36203">
        <w:rPr>
          <w:lang w:val="en-GB"/>
        </w:rPr>
        <w:t xml:space="preserve"> and adaptability of an ecosystem, it can help an ecosystem adapt to changing conditions</w:t>
      </w:r>
      <w:commentRangeEnd w:id="60"/>
      <w:r w:rsidR="007425FB">
        <w:rPr>
          <w:rStyle w:val="Verwijzingopmerking"/>
        </w:rPr>
        <w:commentReference w:id="60"/>
      </w:r>
      <w:r w:rsidR="00A36203">
        <w:rPr>
          <w:lang w:val="en-GB"/>
        </w:rPr>
        <w:t xml:space="preserve">. </w:t>
      </w:r>
    </w:p>
    <w:p w14:paraId="331E167F" w14:textId="18358B0B" w:rsidR="00A36203" w:rsidRPr="00FC4E9E" w:rsidRDefault="0077418E" w:rsidP="00CE783B">
      <w:pPr>
        <w:rPr>
          <w:lang w:val="en-GB"/>
        </w:rPr>
      </w:pPr>
      <w:r>
        <w:rPr>
          <w:lang w:val="en-GB"/>
        </w:rPr>
        <w:t xml:space="preserve">We aim to gain new insights into the impact of grazing management on </w:t>
      </w:r>
      <w:ins w:id="61" w:author="Jan Vanuytvanck" w:date="2023-05-08T22:09:00Z">
        <w:r w:rsidR="007425FB">
          <w:rPr>
            <w:lang w:val="en-GB"/>
          </w:rPr>
          <w:t xml:space="preserve">vatiation in </w:t>
        </w:r>
      </w:ins>
      <w:r>
        <w:rPr>
          <w:lang w:val="en-GB"/>
        </w:rPr>
        <w:t xml:space="preserve">vegetation </w:t>
      </w:r>
      <w:ins w:id="62" w:author="Jan Vanuytvanck" w:date="2023-05-08T22:09:00Z">
        <w:r w:rsidR="007425FB">
          <w:rPr>
            <w:lang w:val="en-GB"/>
          </w:rPr>
          <w:t>structure</w:t>
        </w:r>
      </w:ins>
      <w:ins w:id="63" w:author="Jan Vanuytvanck" w:date="2023-05-08T22:10:00Z">
        <w:r w:rsidR="007425FB">
          <w:rPr>
            <w:lang w:val="en-GB"/>
          </w:rPr>
          <w:t xml:space="preserve"> </w:t>
        </w:r>
      </w:ins>
      <w:del w:id="64" w:author="Jan Vanuytvanck" w:date="2023-05-08T22:10:00Z">
        <w:r w:rsidDel="007425FB">
          <w:rPr>
            <w:lang w:val="en-GB"/>
          </w:rPr>
          <w:delText>heterogeneity</w:delText>
        </w:r>
      </w:del>
      <w:r>
        <w:rPr>
          <w:lang w:val="en-GB"/>
        </w:rPr>
        <w:t xml:space="preserve"> and how this </w:t>
      </w:r>
      <w:del w:id="65" w:author="Jan Vanuytvanck" w:date="2023-05-08T22:10:00Z">
        <w:r w:rsidDel="007425FB">
          <w:rPr>
            <w:lang w:val="en-GB"/>
          </w:rPr>
          <w:delText>vegetation heterogeneity</w:delText>
        </w:r>
      </w:del>
      <w:r>
        <w:rPr>
          <w:lang w:val="en-GB"/>
        </w:rPr>
        <w:t xml:space="preserve"> affect</w:t>
      </w:r>
      <w:ins w:id="66" w:author="Jan Vanuytvanck" w:date="2023-05-08T22:10:00Z">
        <w:r w:rsidR="007425FB">
          <w:rPr>
            <w:lang w:val="en-GB"/>
          </w:rPr>
          <w:t>s</w:t>
        </w:r>
      </w:ins>
      <w:r>
        <w:rPr>
          <w:lang w:val="en-GB"/>
        </w:rPr>
        <w:t xml:space="preserve"> spider (functional) biodiversity. This will help create management plans that will benefit vegetation structure heterogeneity as well as arthropod, including spider, biodiversity.</w:t>
      </w:r>
      <w:r w:rsidR="0007101D">
        <w:rPr>
          <w:lang w:val="en-GB"/>
        </w:rPr>
        <w:t xml:space="preserve"> </w:t>
      </w:r>
    </w:p>
    <w:p w14:paraId="3DB13857" w14:textId="77777777" w:rsidR="00CE783B" w:rsidRPr="00FC4E9E" w:rsidRDefault="00CE783B" w:rsidP="00CE783B">
      <w:pPr>
        <w:rPr>
          <w:lang w:val="en-GB"/>
        </w:rPr>
      </w:pPr>
    </w:p>
    <w:p w14:paraId="52CB2E1B" w14:textId="77777777" w:rsidR="00CE783B" w:rsidRPr="00FC4E9E" w:rsidRDefault="00CE783B" w:rsidP="00CE783B">
      <w:pPr>
        <w:shd w:val="clear" w:color="auto" w:fill="DEEAF6" w:themeFill="accent1" w:themeFillTint="33"/>
        <w:rPr>
          <w:b/>
          <w:color w:val="002060"/>
          <w:lang w:val="en-GB"/>
        </w:rPr>
      </w:pPr>
      <w:r w:rsidRPr="00FC4E9E">
        <w:rPr>
          <w:b/>
          <w:color w:val="002060"/>
          <w:lang w:val="en-GB"/>
        </w:rPr>
        <w:t xml:space="preserve">Describe the objectives of the research </w:t>
      </w:r>
      <w:r w:rsidRPr="00FC4E9E">
        <w:rPr>
          <w:color w:val="002060"/>
          <w:lang w:val="en-GB"/>
        </w:rPr>
        <w:t xml:space="preserve">(max. </w:t>
      </w:r>
      <w:r w:rsidR="000A212F" w:rsidRPr="00FC4E9E">
        <w:rPr>
          <w:color w:val="002060"/>
          <w:lang w:val="en-GB"/>
        </w:rPr>
        <w:t>3</w:t>
      </w:r>
      <w:r w:rsidRPr="00FC4E9E">
        <w:rPr>
          <w:color w:val="002060"/>
          <w:lang w:val="en-GB"/>
        </w:rPr>
        <w:t>000 characters):</w:t>
      </w:r>
    </w:p>
    <w:p w14:paraId="57B4AD1B" w14:textId="77777777" w:rsidR="00CE783B" w:rsidRPr="00FC4E9E" w:rsidRDefault="00CE783B" w:rsidP="00CE783B">
      <w:pPr>
        <w:rPr>
          <w:i/>
          <w:color w:val="002060"/>
          <w:sz w:val="18"/>
          <w:lang w:val="en-GB"/>
        </w:rPr>
      </w:pPr>
      <w:r w:rsidRPr="00FC4E9E">
        <w:rPr>
          <w:i/>
          <w:color w:val="002060"/>
          <w:sz w:val="18"/>
          <w:lang w:val="en-GB"/>
        </w:rPr>
        <w:t>Describe the envisaged research and the research hypothesis, why it is important to the field, what impact it could have, whether and how it is specifically unconventional and challenging.</w:t>
      </w:r>
    </w:p>
    <w:sdt>
      <w:sdtPr>
        <w:id w:val="-1299753356"/>
        <w:placeholder>
          <w:docPart w:val="E7ACAA821B8A429FA484F8FD3A8A7DC2"/>
        </w:placeholder>
      </w:sdtPr>
      <w:sdtContent>
        <w:p w14:paraId="14223848" w14:textId="0B1B103F" w:rsidR="000D6A69" w:rsidRPr="00A4117E" w:rsidRDefault="00A4117E" w:rsidP="00A4117E">
          <w:pPr>
            <w:pStyle w:val="Geenafstand"/>
            <w:rPr>
              <w:lang w:val="en-US"/>
            </w:rPr>
          </w:pPr>
          <w:r w:rsidRPr="00A4117E">
            <w:rPr>
              <w:lang w:val="en-US"/>
            </w:rPr>
            <w:t>The development of cost-efficient monitoring tools to evaluate and predict landscape quality in terms of biodiversity is a major research objective at the Flemish Research Institute for Nature and Forest (INBO)</w:t>
          </w:r>
          <w:r>
            <w:rPr>
              <w:lang w:val="en-US"/>
            </w:rPr>
            <w:t xml:space="preserve">. </w:t>
          </w:r>
          <w:r w:rsidR="000B4DEC">
            <w:rPr>
              <w:lang w:val="en-US"/>
            </w:rPr>
            <w:t>The main focus in ecological monitoring is focused on flora</w:t>
          </w:r>
          <w:commentRangeStart w:id="67"/>
          <w:r w:rsidR="000B4DEC">
            <w:rPr>
              <w:lang w:val="en-US"/>
            </w:rPr>
            <w:t xml:space="preserve">, since use of flora is takes much time due to </w:t>
          </w:r>
          <w:r w:rsidR="00CB4D57">
            <w:rPr>
              <w:lang w:val="en-US"/>
            </w:rPr>
            <w:t>sample sorting and species identification.</w:t>
          </w:r>
          <w:commentRangeEnd w:id="67"/>
          <w:r w:rsidR="007425FB">
            <w:rPr>
              <w:rStyle w:val="Verwijzingopmerking"/>
              <w:rFonts w:eastAsiaTheme="minorHAnsi"/>
              <w:lang w:val="nl-BE"/>
            </w:rPr>
            <w:commentReference w:id="67"/>
          </w:r>
          <w:r w:rsidR="00CB4D57">
            <w:rPr>
              <w:lang w:val="en-US"/>
            </w:rPr>
            <w:t xml:space="preserve"> </w:t>
          </w:r>
          <w:r w:rsidR="00CB4D57" w:rsidRPr="00CB4D57">
            <w:rPr>
              <w:lang w:val="en-US"/>
            </w:rPr>
            <w:t>Moreover, the lack of any quantitative framework hampers the effective and efficient implementation of conservation actions essential to safeguard local (insect) biodiversity.</w:t>
          </w:r>
          <w:r w:rsidR="00CB4D57">
            <w:rPr>
              <w:lang w:val="en-US"/>
            </w:rPr>
            <w:t xml:space="preserve"> And even if insights are available these are usually based on large, visible insects like pollinators.</w:t>
          </w:r>
        </w:p>
        <w:p w14:paraId="4A4313D4" w14:textId="77777777" w:rsidR="00E47829" w:rsidRPr="00E47829" w:rsidRDefault="00E47829" w:rsidP="00FC4E9E">
          <w:pPr>
            <w:pStyle w:val="Geenafstand"/>
            <w:rPr>
              <w:lang w:val="en-GB"/>
            </w:rPr>
          </w:pPr>
        </w:p>
        <w:p w14:paraId="06F37324" w14:textId="6D0BECDB" w:rsidR="00A4117E" w:rsidRDefault="00CB4D57" w:rsidP="00FC4E9E">
          <w:pPr>
            <w:pStyle w:val="Geenafstand"/>
            <w:rPr>
              <w:lang w:val="en-GB"/>
            </w:rPr>
          </w:pPr>
          <w:r>
            <w:rPr>
              <w:lang w:val="en-GB"/>
            </w:rPr>
            <w:t xml:space="preserve">Use of habitat quality indicators is needed to involve a wider range of invertebrates. Vegetation heterogeneity is one of these important indicators and is anticipated to drive insect interaction networks. </w:t>
          </w:r>
          <w:r w:rsidRPr="00CB4D57">
            <w:rPr>
              <w:lang w:val="en-GB"/>
            </w:rPr>
            <w:t>Plant growth makes it difficult to establish experiments in which vegetation structure is manipulated in a relevant way and therefore a correlative approach is more appropriate here.</w:t>
          </w:r>
          <w:r>
            <w:rPr>
              <w:lang w:val="en-GB"/>
            </w:rPr>
            <w:t xml:space="preserve"> </w:t>
          </w:r>
          <w:ins w:id="68" w:author="Jan Vanuytvanck" w:date="2023-05-08T22:14:00Z">
            <w:r w:rsidR="000023F3">
              <w:rPr>
                <w:lang w:val="en-GB"/>
              </w:rPr>
              <w:t>W</w:t>
            </w:r>
          </w:ins>
          <w:del w:id="69" w:author="Jan Vanuytvanck" w:date="2023-05-08T22:14:00Z">
            <w:r w:rsidRPr="00CB4D57" w:rsidDel="000023F3">
              <w:rPr>
                <w:lang w:val="en-GB"/>
              </w:rPr>
              <w:delText>w</w:delText>
            </w:r>
          </w:del>
          <w:r w:rsidRPr="00CB4D57">
            <w:rPr>
              <w:lang w:val="en-GB"/>
            </w:rPr>
            <w:t xml:space="preserve">e will establish general insights on how the multiple dimensions of spatial vegetation structure affects and drives the diversity of </w:t>
          </w:r>
          <w:r>
            <w:rPr>
              <w:lang w:val="en-GB"/>
            </w:rPr>
            <w:t>spiders</w:t>
          </w:r>
          <w:r w:rsidRPr="00CB4D57">
            <w:rPr>
              <w:lang w:val="en-GB"/>
            </w:rPr>
            <w:t>. Focus will be on aboveground and plant-based arthropod interaction networks.</w:t>
          </w:r>
        </w:p>
        <w:p w14:paraId="0C9A9300" w14:textId="77777777" w:rsidR="00CB4D57" w:rsidRDefault="00CB4D57" w:rsidP="00FC4E9E">
          <w:pPr>
            <w:pStyle w:val="Geenafstand"/>
            <w:rPr>
              <w:lang w:val="en-GB"/>
            </w:rPr>
          </w:pPr>
        </w:p>
        <w:p w14:paraId="46D06B27" w14:textId="6F96FB1D" w:rsidR="00607D91" w:rsidRPr="00CB4D57" w:rsidRDefault="001E2925" w:rsidP="00FC4E9E">
          <w:pPr>
            <w:pStyle w:val="Geenafstand"/>
            <w:rPr>
              <w:lang w:val="en-US"/>
            </w:rPr>
          </w:pPr>
          <w:r>
            <w:rPr>
              <w:lang w:val="en-US"/>
            </w:rPr>
            <w:t xml:space="preserve">Since focus is on developing contemporary techniques that can be used to monitor landscape quality and diversity, new remote sensing techniques based on high resolution drone imagery will be used. These will be used to determine vertical and horizontal vegetation variation. </w:t>
          </w:r>
        </w:p>
        <w:p w14:paraId="4FF00721" w14:textId="77777777" w:rsidR="001E2925" w:rsidRPr="001E2925" w:rsidRDefault="001E2925" w:rsidP="00CB4D57">
          <w:pPr>
            <w:pStyle w:val="Geenafstand"/>
            <w:rPr>
              <w:lang w:val="en-US"/>
            </w:rPr>
          </w:pPr>
        </w:p>
        <w:p w14:paraId="759CA72B" w14:textId="12D9FDF3" w:rsidR="00CB4D57" w:rsidRDefault="00CB4D57" w:rsidP="00CB4D57">
          <w:pPr>
            <w:pStyle w:val="Geenafstand"/>
            <w:rPr>
              <w:lang w:val="en-GB"/>
            </w:rPr>
          </w:pPr>
          <w:r>
            <w:rPr>
              <w:lang w:val="en-GB"/>
            </w:rPr>
            <w:t xml:space="preserve">Grazing is one of the main drivers that determine vegetation structure, thus knowing how grazing -behaviour and -time influences vegetation structure heterogeneity is important. Since </w:t>
          </w:r>
          <w:r w:rsidR="001E2925">
            <w:rPr>
              <w:lang w:val="en-GB"/>
            </w:rPr>
            <w:t>this</w:t>
          </w:r>
          <w:r>
            <w:rPr>
              <w:lang w:val="en-GB"/>
            </w:rPr>
            <w:t xml:space="preserve"> vegetation heterogeneity</w:t>
          </w:r>
          <w:r w:rsidR="001E2925">
            <w:rPr>
              <w:lang w:val="en-GB"/>
            </w:rPr>
            <w:t>,</w:t>
          </w:r>
          <w:r>
            <w:rPr>
              <w:lang w:val="en-GB"/>
            </w:rPr>
            <w:t xml:space="preserve"> will influence spider and arthropod biodiversity. Understanding this influence can help </w:t>
          </w:r>
          <w:r w:rsidR="001E2925">
            <w:rPr>
              <w:lang w:val="en-GB"/>
            </w:rPr>
            <w:t>determine</w:t>
          </w:r>
          <w:r>
            <w:rPr>
              <w:lang w:val="en-GB"/>
            </w:rPr>
            <w:t xml:space="preserve"> management plans that benefit plant as well as spider (arthropod) biodiversity. </w:t>
          </w:r>
        </w:p>
        <w:p w14:paraId="7B109415" w14:textId="77777777" w:rsidR="00CB4D57" w:rsidRDefault="00CB4D57" w:rsidP="00CB4D57">
          <w:pPr>
            <w:pStyle w:val="Geenafstand"/>
            <w:rPr>
              <w:lang w:val="en-GB"/>
            </w:rPr>
          </w:pPr>
        </w:p>
        <w:p w14:paraId="1DC7EE07" w14:textId="77777777" w:rsidR="00CB4D57" w:rsidRDefault="00CB4D57" w:rsidP="00CB4D57">
          <w:pPr>
            <w:pStyle w:val="Geenafstand"/>
            <w:rPr>
              <w:lang w:val="en-GB"/>
            </w:rPr>
          </w:pPr>
        </w:p>
        <w:p w14:paraId="324240D6" w14:textId="460DE2F0" w:rsidR="00CB4D57" w:rsidRDefault="00CB4D57" w:rsidP="00CB4D57">
          <w:pPr>
            <w:pStyle w:val="Geenafstand"/>
            <w:rPr>
              <w:lang w:val="en-GB"/>
            </w:rPr>
          </w:pPr>
          <w:r w:rsidRPr="00FC4E9E">
            <w:rPr>
              <w:lang w:val="en-GB"/>
            </w:rPr>
            <w:t xml:space="preserve">Objective </w:t>
          </w:r>
          <w:r>
            <w:rPr>
              <w:lang w:val="en-GB"/>
            </w:rPr>
            <w:t>1</w:t>
          </w:r>
          <w:r w:rsidRPr="00FC4E9E">
            <w:rPr>
              <w:lang w:val="en-GB"/>
            </w:rPr>
            <w:t>: Determine relation of spiders with variation in vegetation structure</w:t>
          </w:r>
        </w:p>
        <w:p w14:paraId="32BE1F5E" w14:textId="486242E4" w:rsidR="00CB4D57" w:rsidRDefault="00CB4D57" w:rsidP="00CB4D57">
          <w:pPr>
            <w:pStyle w:val="Geenafstand"/>
            <w:rPr>
              <w:lang w:val="en-GB"/>
            </w:rPr>
          </w:pPr>
          <w:r>
            <w:rPr>
              <w:u w:val="single"/>
              <w:lang w:val="en-GB"/>
            </w:rPr>
            <w:t>Hypothesis</w:t>
          </w:r>
          <w:r>
            <w:rPr>
              <w:lang w:val="en-GB"/>
            </w:rPr>
            <w:t xml:space="preserve">: Plots with the largest variation in vegetation structure will have the largest spider </w:t>
          </w:r>
          <w:ins w:id="70" w:author="Jan Vanuytvanck" w:date="2023-05-08T22:19:00Z">
            <w:r w:rsidR="000023F3">
              <w:rPr>
                <w:lang w:val="en-GB"/>
              </w:rPr>
              <w:t xml:space="preserve">(functional) </w:t>
            </w:r>
          </w:ins>
          <w:r>
            <w:rPr>
              <w:lang w:val="en-GB"/>
            </w:rPr>
            <w:t>biodiversity.</w:t>
          </w:r>
        </w:p>
        <w:p w14:paraId="184BE2A3" w14:textId="77777777" w:rsidR="00CB4D57" w:rsidRPr="00CB4D57" w:rsidRDefault="00CB4D57" w:rsidP="00FC4E9E">
          <w:pPr>
            <w:pStyle w:val="Geenafstand"/>
            <w:rPr>
              <w:lang w:val="en-GB"/>
            </w:rPr>
          </w:pPr>
        </w:p>
        <w:p w14:paraId="239E5C14" w14:textId="0E4B45F7" w:rsidR="00FC4E9E" w:rsidRPr="00FC4E9E" w:rsidRDefault="00607D91" w:rsidP="00FC4E9E">
          <w:pPr>
            <w:pStyle w:val="Geenafstand"/>
            <w:rPr>
              <w:lang w:val="en-GB"/>
            </w:rPr>
          </w:pPr>
          <w:r w:rsidRPr="00FC4E9E">
            <w:rPr>
              <w:lang w:val="en-GB"/>
            </w:rPr>
            <w:t xml:space="preserve">Objective </w:t>
          </w:r>
          <w:r w:rsidR="00A4117E">
            <w:rPr>
              <w:lang w:val="en-GB"/>
            </w:rPr>
            <w:t>2</w:t>
          </w:r>
          <w:r w:rsidR="00A1420E" w:rsidRPr="00FC4E9E">
            <w:rPr>
              <w:lang w:val="en-GB"/>
            </w:rPr>
            <w:t>:</w:t>
          </w:r>
          <w:r w:rsidRPr="00FC4E9E">
            <w:rPr>
              <w:lang w:val="en-GB"/>
            </w:rPr>
            <w:t xml:space="preserve"> Make</w:t>
          </w:r>
          <w:r w:rsidR="00A1420E" w:rsidRPr="00FC4E9E">
            <w:rPr>
              <w:lang w:val="en-GB"/>
            </w:rPr>
            <w:t xml:space="preserve"> link </w:t>
          </w:r>
          <w:r w:rsidR="000B4DEC">
            <w:rPr>
              <w:lang w:val="en-GB"/>
            </w:rPr>
            <w:t>vegetation heterogeneity and</w:t>
          </w:r>
          <w:r w:rsidRPr="00FC4E9E">
            <w:rPr>
              <w:lang w:val="en-GB"/>
            </w:rPr>
            <w:t xml:space="preserve"> grazing intensity</w:t>
          </w:r>
        </w:p>
        <w:p w14:paraId="6E3BA31A" w14:textId="54FD2668" w:rsidR="00B83B52" w:rsidRPr="00CB4D57" w:rsidRDefault="00FC4E9E" w:rsidP="00FC4E9E">
          <w:pPr>
            <w:pStyle w:val="Geenafstand"/>
            <w:rPr>
              <w:lang w:val="en-GB"/>
            </w:rPr>
          </w:pPr>
          <w:r w:rsidRPr="00FC4E9E">
            <w:rPr>
              <w:u w:val="single"/>
              <w:lang w:val="en-GB"/>
            </w:rPr>
            <w:t>Hypothesis</w:t>
          </w:r>
          <w:r w:rsidRPr="00FC4E9E">
            <w:rPr>
              <w:lang w:val="en-GB"/>
            </w:rPr>
            <w:t xml:space="preserve">: A moderate grazing intensity will give the highest level of </w:t>
          </w:r>
          <w:ins w:id="71" w:author="Jan Vanuytvanck" w:date="2023-05-08T22:18:00Z">
            <w:r w:rsidR="000023F3">
              <w:rPr>
                <w:lang w:val="en-GB"/>
              </w:rPr>
              <w:t xml:space="preserve">horizontal </w:t>
            </w:r>
          </w:ins>
          <w:r w:rsidRPr="00FC4E9E">
            <w:rPr>
              <w:lang w:val="en-GB"/>
            </w:rPr>
            <w:t xml:space="preserve">vegetation heterogeneity </w:t>
          </w:r>
          <w:r>
            <w:rPr>
              <w:lang w:val="en-GB"/>
            </w:rPr>
            <w:t>and thus give the largest spider biodiversity</w:t>
          </w:r>
          <w:r w:rsidR="00A4117E">
            <w:rPr>
              <w:lang w:val="en-GB"/>
            </w:rPr>
            <w:t>.</w:t>
          </w:r>
        </w:p>
      </w:sdtContent>
    </w:sdt>
    <w:p w14:paraId="467CB0BC" w14:textId="77777777" w:rsidR="00CE783B" w:rsidRPr="00A1420E" w:rsidRDefault="00CE783B" w:rsidP="00CE783B">
      <w:pPr>
        <w:rPr>
          <w:i/>
          <w:color w:val="002060"/>
          <w:sz w:val="18"/>
          <w:lang w:val="nl-NL"/>
        </w:rPr>
      </w:pPr>
    </w:p>
    <w:p w14:paraId="3894F516" w14:textId="77777777" w:rsidR="00CE783B" w:rsidRPr="00EE2DEE" w:rsidRDefault="00CE783B" w:rsidP="00CE783B">
      <w:pPr>
        <w:shd w:val="clear" w:color="auto" w:fill="DEEAF6" w:themeFill="accent1" w:themeFillTint="33"/>
        <w:rPr>
          <w:color w:val="002060"/>
          <w:lang w:val="en-GB"/>
        </w:rPr>
      </w:pPr>
      <w:r w:rsidRPr="00CE783B">
        <w:rPr>
          <w:b/>
          <w:color w:val="002060"/>
          <w:lang w:val="en-GB"/>
        </w:rPr>
        <w:t xml:space="preserve">Describe the </w:t>
      </w:r>
      <w:r>
        <w:rPr>
          <w:b/>
          <w:color w:val="002060"/>
          <w:lang w:val="en-GB"/>
        </w:rPr>
        <w:t xml:space="preserve">methodology </w:t>
      </w:r>
      <w:r w:rsidRPr="00CE783B">
        <w:rPr>
          <w:b/>
          <w:color w:val="002060"/>
          <w:lang w:val="en-GB"/>
        </w:rPr>
        <w:t xml:space="preserve">of the research </w:t>
      </w:r>
      <w:r w:rsidRPr="00EE2DEE">
        <w:rPr>
          <w:color w:val="002060"/>
          <w:lang w:val="en-GB"/>
        </w:rPr>
        <w:t>(max. 9000 characters):</w:t>
      </w:r>
    </w:p>
    <w:p w14:paraId="458B3032" w14:textId="77777777" w:rsidR="00CE783B" w:rsidRDefault="00913C6E" w:rsidP="00CE783B">
      <w:pPr>
        <w:rPr>
          <w:i/>
          <w:color w:val="002060"/>
          <w:sz w:val="18"/>
          <w:lang w:val="en-GB"/>
        </w:rPr>
      </w:pPr>
      <w:r>
        <w:rPr>
          <w:i/>
          <w:color w:val="002060"/>
          <w:sz w:val="18"/>
          <w:lang w:val="en-GB"/>
        </w:rPr>
        <w:t>Be as detailed as necessary for a clear understanding of what you propose. Describe the different envisaged steps in your research, including the intermediate goals. Indicate how you will handle unforeseen circumstances, intermediate results and risks. Show where the proposed methodology is according to the state of the art and where it is novel.</w:t>
      </w:r>
    </w:p>
    <w:sdt>
      <w:sdtPr>
        <w:rPr>
          <w:lang w:val="en-GB"/>
        </w:rPr>
        <w:id w:val="787928202"/>
        <w:placeholder>
          <w:docPart w:val="3E277BB00F3A447A8BFE0CA595E81C4D"/>
        </w:placeholder>
      </w:sdtPr>
      <w:sdtContent>
        <w:p w14:paraId="665CEDB9" w14:textId="37D65E07" w:rsidR="00ED17D4" w:rsidRPr="00A36203" w:rsidRDefault="00ED17D4" w:rsidP="00607D91">
          <w:pPr>
            <w:pStyle w:val="Lijstalinea"/>
            <w:numPr>
              <w:ilvl w:val="0"/>
              <w:numId w:val="2"/>
            </w:numPr>
            <w:jc w:val="both"/>
            <w:rPr>
              <w:sz w:val="28"/>
              <w:szCs w:val="28"/>
              <w:lang w:val="en-GB"/>
            </w:rPr>
          </w:pPr>
          <w:r w:rsidRPr="00A36203">
            <w:rPr>
              <w:sz w:val="28"/>
              <w:szCs w:val="28"/>
              <w:lang w:val="en-GB"/>
            </w:rPr>
            <w:t>Study areas:</w:t>
          </w:r>
        </w:p>
        <w:p w14:paraId="44AC7E80" w14:textId="788E41A7" w:rsidR="00F54626" w:rsidRDefault="00ED17D4" w:rsidP="00607D91">
          <w:pPr>
            <w:pStyle w:val="Lijstalinea"/>
            <w:jc w:val="both"/>
            <w:rPr>
              <w:lang w:val="en-GB"/>
            </w:rPr>
          </w:pPr>
          <w:r>
            <w:rPr>
              <w:lang w:val="en-GB"/>
            </w:rPr>
            <w:t xml:space="preserve">Study areas have already been selected as this research is a collaboration with the institute for nature and forest research (INBO). </w:t>
          </w:r>
          <w:r w:rsidR="00414D9B">
            <w:rPr>
              <w:lang w:val="en-GB"/>
            </w:rPr>
            <w:t>Ten</w:t>
          </w:r>
          <w:r w:rsidR="00721858">
            <w:rPr>
              <w:lang w:val="en-GB"/>
            </w:rPr>
            <w:t xml:space="preserve"> study plots will be set up in each of the three stud</w:t>
          </w:r>
          <w:r w:rsidR="00414D9B">
            <w:rPr>
              <w:lang w:val="en-GB"/>
            </w:rPr>
            <w:t>y sites that have developed under low intensity grazing</w:t>
          </w:r>
          <w:r w:rsidR="002E1853">
            <w:rPr>
              <w:lang w:val="en-GB"/>
            </w:rPr>
            <w:t xml:space="preserve">, for the last </w:t>
          </w:r>
          <w:r w:rsidR="00721858">
            <w:rPr>
              <w:lang w:val="en-GB"/>
            </w:rPr>
            <w:t xml:space="preserve">. </w:t>
          </w:r>
          <w:r w:rsidR="00414D9B">
            <w:rPr>
              <w:lang w:val="en-GB"/>
            </w:rPr>
            <w:t xml:space="preserve">These plots will shows five different types of vegetation variance, so that each type will have an duplicate to make the </w:t>
          </w:r>
          <w:r w:rsidR="00414D9B">
            <w:rPr>
              <w:lang w:val="en-GB"/>
            </w:rPr>
            <w:lastRenderedPageBreak/>
            <w:t xml:space="preserve">results more robust. Plots will be selected along a </w:t>
          </w:r>
          <w:r w:rsidR="00414D9B" w:rsidRPr="00414D9B">
            <w:rPr>
              <w:lang w:val="en-GB"/>
            </w:rPr>
            <w:t>vegetation structure gradient, containing short grassland, tall herbs and scrub</w:t>
          </w:r>
          <w:r w:rsidR="00414D9B">
            <w:rPr>
              <w:lang w:val="en-GB"/>
            </w:rPr>
            <w:t xml:space="preserve">. </w:t>
          </w:r>
        </w:p>
        <w:p w14:paraId="35E21633" w14:textId="08BFE478" w:rsidR="00ED17D4" w:rsidRDefault="00721858" w:rsidP="00607D91">
          <w:pPr>
            <w:pStyle w:val="Lijstalinea"/>
            <w:jc w:val="both"/>
            <w:rPr>
              <w:lang w:val="en-GB"/>
            </w:rPr>
          </w:pPr>
          <w:r>
            <w:rPr>
              <w:lang w:val="en-GB"/>
            </w:rPr>
            <w:t xml:space="preserve"> </w:t>
          </w:r>
        </w:p>
        <w:p w14:paraId="4E9C0F4F" w14:textId="2DA13A99" w:rsidR="00F54626" w:rsidRPr="00A36203" w:rsidRDefault="00F54626" w:rsidP="00607D91">
          <w:pPr>
            <w:pStyle w:val="Lijstalinea"/>
            <w:numPr>
              <w:ilvl w:val="0"/>
              <w:numId w:val="2"/>
            </w:numPr>
            <w:jc w:val="both"/>
            <w:rPr>
              <w:sz w:val="28"/>
              <w:szCs w:val="28"/>
              <w:lang w:val="en-GB"/>
            </w:rPr>
          </w:pPr>
          <w:r w:rsidRPr="00A36203">
            <w:rPr>
              <w:sz w:val="28"/>
              <w:szCs w:val="28"/>
              <w:lang w:val="en-GB"/>
            </w:rPr>
            <w:t>Sampling strategy:</w:t>
          </w:r>
        </w:p>
        <w:p w14:paraId="1D51CA10" w14:textId="17252F2D" w:rsidR="00EB46EF" w:rsidRDefault="00EB46EF" w:rsidP="00607D91">
          <w:pPr>
            <w:pStyle w:val="Lijstalinea"/>
            <w:jc w:val="both"/>
            <w:rPr>
              <w:lang w:val="en-GB"/>
            </w:rPr>
          </w:pPr>
          <w:r>
            <w:rPr>
              <w:lang w:val="en-GB"/>
            </w:rPr>
            <w:t>Images will be taken by drones in blocks of 3 to 25 hectare depending on the specific terrain</w:t>
          </w:r>
          <w:r w:rsidR="00E73A24">
            <w:rPr>
              <w:lang w:val="en-GB"/>
            </w:rPr>
            <w:t>.</w:t>
          </w:r>
          <w:r>
            <w:rPr>
              <w:lang w:val="en-GB"/>
            </w:rPr>
            <w:t xml:space="preserve"> </w:t>
          </w:r>
          <w:r w:rsidR="00607D91">
            <w:rPr>
              <w:lang w:val="en-GB"/>
            </w:rPr>
            <w:t>Each plot will be a circular plot with a diameter of 6 meters. In each plot 5 subplots of 1m2 will be sampled.</w:t>
          </w:r>
        </w:p>
        <w:p w14:paraId="088F9C34" w14:textId="77777777" w:rsidR="00607D91" w:rsidRPr="00F54626" w:rsidRDefault="00607D91" w:rsidP="00607D91">
          <w:pPr>
            <w:pStyle w:val="Lijstalinea"/>
            <w:jc w:val="both"/>
            <w:rPr>
              <w:lang w:val="en-GB"/>
            </w:rPr>
          </w:pPr>
        </w:p>
        <w:p w14:paraId="18FA675A" w14:textId="04799F3B" w:rsidR="00FF2B37" w:rsidRDefault="00F54626" w:rsidP="00C31E8F">
          <w:pPr>
            <w:pStyle w:val="Lijstalinea"/>
            <w:jc w:val="both"/>
            <w:rPr>
              <w:lang w:val="en-GB"/>
            </w:rPr>
          </w:pPr>
          <w:r>
            <w:rPr>
              <w:lang w:val="en-GB"/>
            </w:rPr>
            <w:t>Arthropods are collected through suction sampling</w:t>
          </w:r>
          <w:r w:rsidR="00825A7D">
            <w:rPr>
              <w:lang w:val="en-GB"/>
            </w:rPr>
            <w:t xml:space="preserve">. This can be combined with pitfall traps when necessary, because pitfall samples have more hunting and nocturnal spiders while suction samples have more web builders </w:t>
          </w:r>
          <w:r w:rsidR="00825A7D" w:rsidRPr="00A4117E">
            <w:rPr>
              <w:lang w:val="en-US"/>
            </w:rPr>
            <w:t>(Bali et al., 2019)</w:t>
          </w:r>
          <w:r w:rsidR="00825A7D">
            <w:rPr>
              <w:lang w:val="en-GB"/>
            </w:rPr>
            <w:t xml:space="preserve">. </w:t>
          </w:r>
          <w:r w:rsidR="00C31E8F">
            <w:rPr>
              <w:lang w:val="en-GB"/>
            </w:rPr>
            <w:t>Sampling time will be dependent on vegetation structure since it includes all vegetation surfaces.</w:t>
          </w:r>
          <w:r w:rsidR="00825A7D">
            <w:rPr>
              <w:lang w:val="en-GB"/>
            </w:rPr>
            <w:t xml:space="preserve"> </w:t>
          </w:r>
          <w:r w:rsidRPr="00F54626">
            <w:rPr>
              <w:lang w:val="en-GB"/>
            </w:rPr>
            <w:t>Suction sampling will be conducted twice a year: at the end of May/beginning of June</w:t>
          </w:r>
          <w:r w:rsidR="00FF2B37">
            <w:rPr>
              <w:lang w:val="en-GB"/>
            </w:rPr>
            <w:t xml:space="preserve"> </w:t>
          </w:r>
          <w:r w:rsidRPr="00FF2B37">
            <w:rPr>
              <w:lang w:val="en-GB"/>
            </w:rPr>
            <w:t xml:space="preserve">and at the end of August/beginning of September. </w:t>
          </w:r>
        </w:p>
        <w:p w14:paraId="5206276E" w14:textId="77777777" w:rsidR="00C31E8F" w:rsidRPr="00C31E8F" w:rsidRDefault="00C31E8F" w:rsidP="00C31E8F">
          <w:pPr>
            <w:pStyle w:val="Lijstalinea"/>
            <w:jc w:val="both"/>
            <w:rPr>
              <w:lang w:val="en-GB"/>
            </w:rPr>
          </w:pPr>
        </w:p>
        <w:p w14:paraId="52B88760" w14:textId="5123872B" w:rsidR="00AA7760" w:rsidRPr="00A36203" w:rsidRDefault="00D76818" w:rsidP="00607D91">
          <w:pPr>
            <w:pStyle w:val="Lijstalinea"/>
            <w:numPr>
              <w:ilvl w:val="0"/>
              <w:numId w:val="2"/>
            </w:numPr>
            <w:jc w:val="both"/>
            <w:rPr>
              <w:sz w:val="28"/>
              <w:szCs w:val="28"/>
              <w:lang w:val="en-GB"/>
            </w:rPr>
          </w:pPr>
          <w:r w:rsidRPr="00A36203">
            <w:rPr>
              <w:sz w:val="28"/>
              <w:szCs w:val="28"/>
              <w:lang w:val="en-GB"/>
            </w:rPr>
            <w:t>WP1:</w:t>
          </w:r>
          <w:r w:rsidR="00ED17D4" w:rsidRPr="00A36203">
            <w:rPr>
              <w:sz w:val="28"/>
              <w:szCs w:val="28"/>
              <w:lang w:val="en-GB"/>
            </w:rPr>
            <w:t xml:space="preserve"> Quantifying spatial structure</w:t>
          </w:r>
        </w:p>
        <w:p w14:paraId="5B055F27" w14:textId="7DCFB708" w:rsidR="00C31E8F" w:rsidRDefault="00C31E8F" w:rsidP="00C31E8F">
          <w:pPr>
            <w:pStyle w:val="Lijstalinea"/>
            <w:jc w:val="both"/>
            <w:rPr>
              <w:lang w:val="en-GB"/>
            </w:rPr>
          </w:pPr>
          <w:r>
            <w:rPr>
              <w:u w:val="single"/>
              <w:lang w:val="en-GB"/>
            </w:rPr>
            <w:t>Aim</w:t>
          </w:r>
          <w:r>
            <w:rPr>
              <w:lang w:val="en-GB"/>
            </w:rPr>
            <w:t xml:space="preserve">: </w:t>
          </w:r>
          <w:r w:rsidR="00D5160F">
            <w:rPr>
              <w:lang w:val="en-GB"/>
            </w:rPr>
            <w:t>Create 2.5D canopy height models</w:t>
          </w:r>
          <w:r w:rsidR="004D5B10">
            <w:rPr>
              <w:lang w:val="en-GB"/>
            </w:rPr>
            <w:t xml:space="preserve"> and integrate these with Normalized Difference Vegetation Index (NDVI) maps to determine vegetation structure variation.</w:t>
          </w:r>
        </w:p>
        <w:p w14:paraId="0F7AC9EE" w14:textId="77777777" w:rsidR="00A53B23" w:rsidRDefault="00A53B23" w:rsidP="00C31E8F">
          <w:pPr>
            <w:pStyle w:val="Lijstalinea"/>
            <w:jc w:val="both"/>
            <w:rPr>
              <w:lang w:val="en-GB"/>
            </w:rPr>
          </w:pPr>
        </w:p>
        <w:p w14:paraId="592BAB91" w14:textId="6EC9BCB3" w:rsidR="001863CA" w:rsidRDefault="00A4117E" w:rsidP="00A53B23">
          <w:pPr>
            <w:pStyle w:val="Lijstalinea"/>
            <w:jc w:val="both"/>
            <w:rPr>
              <w:lang w:val="en-GB"/>
            </w:rPr>
          </w:pPr>
          <w:r>
            <w:rPr>
              <w:lang w:val="en-GB"/>
            </w:rPr>
            <w:t xml:space="preserve">Digital canopy models are obtained from drone flights performed by INBO in collaboration with ATO- Flemish government. These </w:t>
          </w:r>
          <w:r w:rsidR="00A53B23">
            <w:rPr>
              <w:lang w:val="en-GB"/>
            </w:rPr>
            <w:t xml:space="preserve">spatially </w:t>
          </w:r>
          <w:r>
            <w:rPr>
              <w:lang w:val="en-GB"/>
            </w:rPr>
            <w:t>overlapping</w:t>
          </w:r>
          <w:r w:rsidR="00A53B23">
            <w:rPr>
              <w:lang w:val="en-GB"/>
            </w:rPr>
            <w:t xml:space="preserve"> aerial</w:t>
          </w:r>
          <w:r>
            <w:rPr>
              <w:lang w:val="en-GB"/>
            </w:rPr>
            <w:t xml:space="preserve"> image</w:t>
          </w:r>
          <w:r w:rsidR="00A53B23">
            <w:rPr>
              <w:lang w:val="en-GB"/>
            </w:rPr>
            <w:t xml:space="preserve"> sequences</w:t>
          </w:r>
          <w:r>
            <w:rPr>
              <w:lang w:val="en-GB"/>
            </w:rPr>
            <w:t xml:space="preserve"> will then </w:t>
          </w:r>
          <w:r w:rsidR="00A53B23">
            <w:rPr>
              <w:lang w:val="en-GB"/>
            </w:rPr>
            <w:t xml:space="preserve">go through photogrammetric processing </w:t>
          </w:r>
          <w:r>
            <w:rPr>
              <w:lang w:val="en-GB"/>
            </w:rPr>
            <w:t>to map vegetation height</w:t>
          </w:r>
          <w:r w:rsidR="00A53B23">
            <w:rPr>
              <w:lang w:val="en-GB"/>
            </w:rPr>
            <w:t xml:space="preserve">. </w:t>
          </w:r>
          <w:r w:rsidR="00AA7760" w:rsidRPr="00A53B23">
            <w:rPr>
              <w:lang w:val="en-GB"/>
            </w:rPr>
            <w:t>Structure from Motion (SfM)</w:t>
          </w:r>
          <w:r w:rsidR="00C31E8F" w:rsidRPr="00A53B23">
            <w:rPr>
              <w:lang w:val="en-US"/>
            </w:rPr>
            <w:t xml:space="preserve"> </w:t>
          </w:r>
          <w:r w:rsidR="00C31E8F" w:rsidRPr="00A53B23">
            <w:rPr>
              <w:lang w:val="en-GB"/>
            </w:rPr>
            <w:t xml:space="preserve">combines </w:t>
          </w:r>
          <w:r w:rsidR="006F1382" w:rsidRPr="00A53B23">
            <w:rPr>
              <w:lang w:val="en-GB"/>
            </w:rPr>
            <w:t>photogrammetry</w:t>
          </w:r>
          <w:r w:rsidR="00C31E8F" w:rsidRPr="00A53B23">
            <w:rPr>
              <w:lang w:val="en-GB"/>
            </w:rPr>
            <w:t xml:space="preserve"> with computer visualisation</w:t>
          </w:r>
          <w:r w:rsidR="006F1382" w:rsidRPr="00A53B23">
            <w:rPr>
              <w:lang w:val="en-GB"/>
            </w:rPr>
            <w:t xml:space="preserve"> (Westoby et al. 2012; Fonstad et al. 2013)</w:t>
          </w:r>
          <w:r w:rsidR="00C31E8F" w:rsidRPr="00A53B23">
            <w:rPr>
              <w:lang w:val="en-GB"/>
            </w:rPr>
            <w:t xml:space="preserve">. </w:t>
          </w:r>
          <w:r w:rsidR="00D301D6" w:rsidRPr="00A53B23">
            <w:rPr>
              <w:lang w:val="en-US"/>
            </w:rPr>
            <w:t>Using a specialized software named AGIsoft,</w:t>
          </w:r>
          <w:r w:rsidR="00A1612A" w:rsidRPr="00A53B23">
            <w:rPr>
              <w:lang w:val="en-GB"/>
            </w:rPr>
            <w:t xml:space="preserve"> </w:t>
          </w:r>
          <w:r w:rsidR="00D301D6" w:rsidRPr="00A53B23">
            <w:rPr>
              <w:lang w:val="en-GB"/>
            </w:rPr>
            <w:t>corresponding points are identified in overlapping images. These points are captured from different angles allowing for stereo-interpretation and generation of a 3D pointcloud. A top of canopy model can the</w:t>
          </w:r>
          <w:r w:rsidR="002E1853" w:rsidRPr="00A53B23">
            <w:rPr>
              <w:lang w:val="en-GB"/>
            </w:rPr>
            <w:t>n</w:t>
          </w:r>
          <w:r w:rsidR="00D301D6" w:rsidRPr="00A53B23">
            <w:rPr>
              <w:lang w:val="en-GB"/>
            </w:rPr>
            <w:t xml:space="preserve"> be made from the </w:t>
          </w:r>
          <w:r w:rsidR="008041B8" w:rsidRPr="00A53B23">
            <w:rPr>
              <w:lang w:val="en-GB"/>
            </w:rPr>
            <w:t>three-dimensional</w:t>
          </w:r>
          <w:r w:rsidR="00D301D6" w:rsidRPr="00A53B23">
            <w:rPr>
              <w:lang w:val="en-GB"/>
            </w:rPr>
            <w:t xml:space="preserve"> vegetation model by finding the highest points of each area.</w:t>
          </w:r>
        </w:p>
        <w:p w14:paraId="1722F0CB" w14:textId="77777777" w:rsidR="006E70DF" w:rsidRDefault="006E70DF" w:rsidP="00A53B23">
          <w:pPr>
            <w:pStyle w:val="Lijstalinea"/>
            <w:jc w:val="both"/>
            <w:rPr>
              <w:lang w:val="en-GB"/>
            </w:rPr>
          </w:pPr>
        </w:p>
        <w:p w14:paraId="67036359" w14:textId="047C137F" w:rsidR="006E70DF" w:rsidRPr="009A414C" w:rsidRDefault="004D5B10" w:rsidP="00A53B23">
          <w:pPr>
            <w:pStyle w:val="Lijstalinea"/>
            <w:jc w:val="both"/>
            <w:rPr>
              <w:lang w:val="en-US"/>
            </w:rPr>
          </w:pPr>
          <w:r>
            <w:rPr>
              <w:lang w:val="en-GB"/>
            </w:rPr>
            <w:t>For</w:t>
          </w:r>
          <w:r w:rsidR="006E70DF" w:rsidRPr="006E70DF">
            <w:rPr>
              <w:lang w:val="en-GB"/>
            </w:rPr>
            <w:t xml:space="preserve"> vegetation heights </w:t>
          </w:r>
          <w:r>
            <w:rPr>
              <w:lang w:val="en-GB"/>
            </w:rPr>
            <w:t xml:space="preserve">below </w:t>
          </w:r>
          <w:r w:rsidR="006E70DF" w:rsidRPr="006E70DF">
            <w:rPr>
              <w:lang w:val="en-GB"/>
            </w:rPr>
            <w:t>25 centimetres,</w:t>
          </w:r>
          <w:r>
            <w:rPr>
              <w:lang w:val="en-GB"/>
            </w:rPr>
            <w:t xml:space="preserve"> </w:t>
          </w:r>
          <w:r w:rsidR="006E70DF" w:rsidRPr="006E70DF">
            <w:rPr>
              <w:lang w:val="en-GB"/>
            </w:rPr>
            <w:t>Normalise Difference Vegetation Index</w:t>
          </w:r>
          <w:r>
            <w:rPr>
              <w:lang w:val="en-GB"/>
            </w:rPr>
            <w:t xml:space="preserve"> will be used.</w:t>
          </w:r>
          <w:r w:rsidR="006E70DF" w:rsidRPr="006E70DF">
            <w:rPr>
              <w:lang w:val="en-GB"/>
            </w:rPr>
            <w:t xml:space="preserve"> </w:t>
          </w:r>
          <w:r>
            <w:rPr>
              <w:lang w:val="en-GB"/>
            </w:rPr>
            <w:t>These are d</w:t>
          </w:r>
          <w:r w:rsidR="006E70DF" w:rsidRPr="006E70DF">
            <w:rPr>
              <w:lang w:val="en-GB"/>
            </w:rPr>
            <w:t>erived from false colour N</w:t>
          </w:r>
          <w:r w:rsidR="009A414C">
            <w:rPr>
              <w:lang w:val="en-GB"/>
            </w:rPr>
            <w:t>ear Infrared (NIR)</w:t>
          </w:r>
          <w:r w:rsidR="006E70DF" w:rsidRPr="006E70DF">
            <w:rPr>
              <w:lang w:val="en-GB"/>
            </w:rPr>
            <w:t xml:space="preserve"> images</w:t>
          </w:r>
          <w:r w:rsidR="009A414C">
            <w:rPr>
              <w:lang w:val="en-GB"/>
            </w:rPr>
            <w:t xml:space="preserve"> by analysing the variation of NIR reflectance values. </w:t>
          </w:r>
          <w:r w:rsidR="009A414C" w:rsidRPr="009A414C">
            <w:rPr>
              <w:lang w:val="en-GB"/>
            </w:rPr>
            <w:t>Higher NDVI values indicate a higher density of vegetation or more productive vegetation.</w:t>
          </w:r>
          <w:r w:rsidR="009A414C">
            <w:rPr>
              <w:lang w:val="en-GB"/>
            </w:rPr>
            <w:t xml:space="preserve"> </w:t>
          </w:r>
          <w:r w:rsidR="009A414C" w:rsidRPr="009A414C">
            <w:rPr>
              <w:lang w:val="en-GB"/>
            </w:rPr>
            <w:t xml:space="preserve">The resulting NDVI values for each pixel in the image can be used to generate a vegetation index map that indicates the areas of higher and lower vegetation density. </w:t>
          </w:r>
        </w:p>
        <w:p w14:paraId="6DA84B01" w14:textId="77777777" w:rsidR="00A53B23" w:rsidRDefault="00A53B23" w:rsidP="00A53B23">
          <w:pPr>
            <w:pStyle w:val="Lijstalinea"/>
            <w:jc w:val="both"/>
            <w:rPr>
              <w:lang w:val="en-GB"/>
            </w:rPr>
          </w:pPr>
        </w:p>
        <w:p w14:paraId="2EAACD76" w14:textId="1048CDE5" w:rsidR="00A53B23" w:rsidRPr="00A53B23" w:rsidRDefault="00A53B23" w:rsidP="00A53B23">
          <w:pPr>
            <w:pStyle w:val="Lijstalinea"/>
            <w:jc w:val="both"/>
            <w:rPr>
              <w:lang w:val="en-GB"/>
            </w:rPr>
          </w:pPr>
          <w:r w:rsidRPr="00A53B23">
            <w:rPr>
              <w:u w:val="single"/>
              <w:lang w:val="en-GB"/>
            </w:rPr>
            <w:t>Risks:</w:t>
          </w:r>
          <w:r>
            <w:rPr>
              <w:u w:val="single"/>
              <w:lang w:val="en-GB"/>
            </w:rPr>
            <w:t xml:space="preserve"> </w:t>
          </w:r>
          <w:r>
            <w:rPr>
              <w:lang w:val="en-GB"/>
            </w:rPr>
            <w:t xml:space="preserve">Operational risks will be low as the used datasets are available: </w:t>
          </w:r>
          <w:r w:rsidRPr="00A53B23">
            <w:rPr>
              <w:lang w:val="en-GB"/>
            </w:rPr>
            <w:t>drone photogrammetric point clouds to build the 2.5D models are available for each study site (INBO</w:t>
          </w:r>
          <w:r>
            <w:rPr>
              <w:lang w:val="en-GB"/>
            </w:rPr>
            <w:t xml:space="preserve"> </w:t>
          </w:r>
          <w:r w:rsidRPr="00A53B23">
            <w:rPr>
              <w:lang w:val="en-GB"/>
            </w:rPr>
            <w:t>data</w:t>
          </w:r>
          <w:r>
            <w:rPr>
              <w:lang w:val="en-GB"/>
            </w:rPr>
            <w:t>)</w:t>
          </w:r>
          <w:r w:rsidR="00E2412A" w:rsidRPr="00E2412A">
            <w:rPr>
              <w:lang w:val="en-US"/>
            </w:rPr>
            <w:t xml:space="preserve"> </w:t>
          </w:r>
          <w:r w:rsidR="00E2412A" w:rsidRPr="00E2412A">
            <w:rPr>
              <w:lang w:val="en-GB"/>
            </w:rPr>
            <w:t xml:space="preserve">and NDVI-maps are publicly available.  </w:t>
          </w:r>
        </w:p>
        <w:p w14:paraId="17E6D77D" w14:textId="0DE5828C" w:rsidR="001863CA" w:rsidRDefault="001863CA" w:rsidP="00607D91">
          <w:pPr>
            <w:jc w:val="both"/>
            <w:rPr>
              <w:lang w:val="en-GB"/>
            </w:rPr>
          </w:pPr>
        </w:p>
        <w:p w14:paraId="38CDE7D0" w14:textId="102DE0B7" w:rsidR="001863CA" w:rsidRPr="00A36203" w:rsidRDefault="001863CA" w:rsidP="00607D91">
          <w:pPr>
            <w:pStyle w:val="Lijstalinea"/>
            <w:numPr>
              <w:ilvl w:val="0"/>
              <w:numId w:val="2"/>
            </w:numPr>
            <w:jc w:val="both"/>
            <w:rPr>
              <w:sz w:val="28"/>
              <w:szCs w:val="28"/>
              <w:lang w:val="en-GB"/>
            </w:rPr>
          </w:pPr>
          <w:r w:rsidRPr="00A36203">
            <w:rPr>
              <w:sz w:val="28"/>
              <w:szCs w:val="28"/>
              <w:lang w:val="en-GB"/>
            </w:rPr>
            <w:t xml:space="preserve">WP2: Determining </w:t>
          </w:r>
          <w:r w:rsidR="00BE60C6" w:rsidRPr="00A36203">
            <w:rPr>
              <w:sz w:val="28"/>
              <w:szCs w:val="28"/>
              <w:lang w:val="en-GB"/>
            </w:rPr>
            <w:t xml:space="preserve">biodiversity and </w:t>
          </w:r>
          <w:r w:rsidRPr="00A36203">
            <w:rPr>
              <w:sz w:val="28"/>
              <w:szCs w:val="28"/>
              <w:lang w:val="en-GB"/>
            </w:rPr>
            <w:t>the relationship of spiders with the vegetation structure</w:t>
          </w:r>
        </w:p>
        <w:p w14:paraId="10D9E5AF" w14:textId="7138DECF" w:rsidR="004F3125" w:rsidRDefault="004F3125" w:rsidP="00607D91">
          <w:pPr>
            <w:pStyle w:val="Lijstalinea"/>
            <w:jc w:val="both"/>
            <w:rPr>
              <w:lang w:val="en-GB"/>
            </w:rPr>
          </w:pPr>
          <w:r>
            <w:rPr>
              <w:u w:val="single"/>
              <w:lang w:val="en-GB"/>
            </w:rPr>
            <w:t>Aim</w:t>
          </w:r>
          <w:r>
            <w:rPr>
              <w:lang w:val="en-GB"/>
            </w:rPr>
            <w:t xml:space="preserve">: </w:t>
          </w:r>
          <w:r w:rsidR="00A53B23">
            <w:rPr>
              <w:lang w:val="en-GB"/>
            </w:rPr>
            <w:t>L</w:t>
          </w:r>
          <w:r>
            <w:rPr>
              <w:lang w:val="en-GB"/>
            </w:rPr>
            <w:t xml:space="preserve">inking structural diversity to spider diversity. </w:t>
          </w:r>
        </w:p>
        <w:p w14:paraId="7BCA8751" w14:textId="23B63539" w:rsidR="004F3125" w:rsidRDefault="004F3125" w:rsidP="00607D91">
          <w:pPr>
            <w:pStyle w:val="Lijstalinea"/>
            <w:jc w:val="both"/>
            <w:rPr>
              <w:lang w:val="en-GB"/>
            </w:rPr>
          </w:pPr>
        </w:p>
        <w:p w14:paraId="20249CDB" w14:textId="492799D9" w:rsidR="004F3125" w:rsidRDefault="004F3125" w:rsidP="00607D91">
          <w:pPr>
            <w:pStyle w:val="Lijstalinea"/>
            <w:jc w:val="both"/>
            <w:rPr>
              <w:lang w:val="en-GB"/>
            </w:rPr>
          </w:pPr>
          <w:r>
            <w:rPr>
              <w:u w:val="single"/>
              <w:lang w:val="en-GB"/>
            </w:rPr>
            <w:t>Methods</w:t>
          </w:r>
          <w:r>
            <w:rPr>
              <w:lang w:val="en-GB"/>
            </w:rPr>
            <w:t>:</w:t>
          </w:r>
          <w:r w:rsidR="0096742F">
            <w:rPr>
              <w:lang w:val="en-GB"/>
            </w:rPr>
            <w:t xml:space="preserve"> </w:t>
          </w:r>
          <w:r w:rsidR="00A53B23">
            <w:rPr>
              <w:lang w:val="en-GB"/>
            </w:rPr>
            <w:t>V</w:t>
          </w:r>
          <w:r w:rsidR="00961EB2">
            <w:rPr>
              <w:lang w:val="en-GB"/>
            </w:rPr>
            <w:t xml:space="preserve">egetation structure </w:t>
          </w:r>
          <w:r w:rsidR="00A53B23">
            <w:rPr>
              <w:lang w:val="en-GB"/>
            </w:rPr>
            <w:t>heterogeneity</w:t>
          </w:r>
          <w:r w:rsidR="00961EB2">
            <w:rPr>
              <w:lang w:val="en-GB"/>
            </w:rPr>
            <w:t xml:space="preserve"> of each </w:t>
          </w:r>
          <w:r w:rsidR="00785180">
            <w:rPr>
              <w:lang w:val="en-GB"/>
            </w:rPr>
            <w:t>sub</w:t>
          </w:r>
          <w:r w:rsidR="00961EB2">
            <w:rPr>
              <w:lang w:val="en-GB"/>
            </w:rPr>
            <w:t>plot</w:t>
          </w:r>
          <w:r w:rsidR="00785180">
            <w:rPr>
              <w:lang w:val="en-GB"/>
            </w:rPr>
            <w:t xml:space="preserve"> (obtained in WP1)</w:t>
          </w:r>
          <w:r w:rsidR="00961EB2">
            <w:rPr>
              <w:lang w:val="en-GB"/>
            </w:rPr>
            <w:t xml:space="preserve"> will be used to relate them to spider biodiversity. Suction sampling will be conducted </w:t>
          </w:r>
          <w:r w:rsidR="00A53B23">
            <w:rPr>
              <w:lang w:val="en-GB"/>
            </w:rPr>
            <w:t>o</w:t>
          </w:r>
          <w:r w:rsidR="00961EB2">
            <w:rPr>
              <w:lang w:val="en-GB"/>
            </w:rPr>
            <w:t>n 30 plots</w:t>
          </w:r>
          <w:r w:rsidR="00785180">
            <w:rPr>
              <w:lang w:val="en-GB"/>
            </w:rPr>
            <w:t xml:space="preserve"> and 150 </w:t>
          </w:r>
          <w:r w:rsidR="00785180">
            <w:rPr>
              <w:lang w:val="en-GB"/>
            </w:rPr>
            <w:lastRenderedPageBreak/>
            <w:t>subplots</w:t>
          </w:r>
          <w:r w:rsidR="00BE60C6">
            <w:rPr>
              <w:lang w:val="en-GB"/>
            </w:rPr>
            <w:t xml:space="preserve"> </w:t>
          </w:r>
          <w:r w:rsidR="00A53B23">
            <w:rPr>
              <w:lang w:val="en-GB"/>
            </w:rPr>
            <w:t>in</w:t>
          </w:r>
          <w:r w:rsidR="00BE60C6">
            <w:rPr>
              <w:lang w:val="en-GB"/>
            </w:rPr>
            <w:t xml:space="preserve"> 3 study sites.</w:t>
          </w:r>
          <w:r w:rsidR="0056264D">
            <w:rPr>
              <w:lang w:val="en-GB"/>
            </w:rPr>
            <w:t xml:space="preserve"> Spiders will be identified at species level. </w:t>
          </w:r>
          <w:r w:rsidR="00DD47FE">
            <w:rPr>
              <w:lang w:val="en-GB"/>
            </w:rPr>
            <w:t>Biodiversity, biomass and functional biodiversity will be determined.</w:t>
          </w:r>
        </w:p>
        <w:p w14:paraId="104FB1C6" w14:textId="3EB1AA34" w:rsidR="0056264D" w:rsidRPr="00DD47FE" w:rsidRDefault="005D2407" w:rsidP="00DD47FE">
          <w:pPr>
            <w:pStyle w:val="Geenafstand"/>
            <w:ind w:firstLine="708"/>
            <w:rPr>
              <w:lang w:val="en-US"/>
            </w:rPr>
          </w:pPr>
          <w:commentRangeStart w:id="72"/>
          <w:r w:rsidRPr="00DD47FE">
            <w:rPr>
              <w:lang w:val="en-US"/>
            </w:rPr>
            <w:t xml:space="preserve">Biodiversity: </w:t>
          </w:r>
          <w:commentRangeEnd w:id="72"/>
          <w:r w:rsidR="00160666">
            <w:rPr>
              <w:rStyle w:val="Verwijzingopmerking"/>
              <w:rFonts w:eastAsiaTheme="minorHAnsi"/>
              <w:lang w:val="nl-BE"/>
            </w:rPr>
            <w:commentReference w:id="72"/>
          </w:r>
        </w:p>
        <w:p w14:paraId="6EADA889" w14:textId="2E776839" w:rsidR="00D450E2" w:rsidRDefault="003E0C5A" w:rsidP="00D450E2">
          <w:pPr>
            <w:pStyle w:val="Geenafstand"/>
            <w:ind w:firstLine="708"/>
            <w:rPr>
              <w:lang w:val="en-US"/>
            </w:rPr>
          </w:pPr>
          <w:r>
            <w:rPr>
              <w:lang w:val="en-US"/>
            </w:rPr>
            <w:t>???</w:t>
          </w:r>
        </w:p>
        <w:p w14:paraId="5AC08319" w14:textId="77777777" w:rsidR="003E0C5A" w:rsidRPr="00DD47FE" w:rsidRDefault="003E0C5A" w:rsidP="00D450E2">
          <w:pPr>
            <w:pStyle w:val="Geenafstand"/>
            <w:ind w:firstLine="708"/>
            <w:rPr>
              <w:lang w:val="en-US"/>
            </w:rPr>
          </w:pPr>
        </w:p>
        <w:p w14:paraId="220D464B" w14:textId="724E6025" w:rsidR="00D450E2" w:rsidRPr="00D450E2" w:rsidRDefault="005D2407" w:rsidP="00D450E2">
          <w:pPr>
            <w:pStyle w:val="Geenafstand"/>
            <w:ind w:left="708"/>
            <w:rPr>
              <w:lang w:val="en-US"/>
            </w:rPr>
          </w:pPr>
          <w:r w:rsidRPr="00D450E2">
            <w:rPr>
              <w:lang w:val="en-US"/>
            </w:rPr>
            <w:t>Biomass</w:t>
          </w:r>
          <w:r w:rsidR="00D450E2" w:rsidRPr="00D450E2">
            <w:rPr>
              <w:lang w:val="en-US"/>
            </w:rPr>
            <w:t>:</w:t>
          </w:r>
        </w:p>
        <w:p w14:paraId="2BA85A8E" w14:textId="76B611CB" w:rsidR="00D450E2" w:rsidRPr="00DD47FE" w:rsidRDefault="00DD47FE" w:rsidP="00DD47FE">
          <w:pPr>
            <w:ind w:left="708"/>
            <w:jc w:val="both"/>
            <w:rPr>
              <w:lang w:val="en-US"/>
            </w:rPr>
          </w:pPr>
          <w:r>
            <w:rPr>
              <w:lang w:val="en-GB"/>
            </w:rPr>
            <w:t xml:space="preserve">Body length will be measured using ImageJ </w:t>
          </w:r>
          <w:r w:rsidR="003E0C5A" w:rsidRPr="003E0C5A">
            <w:rPr>
              <w:lang w:val="en-GB"/>
            </w:rPr>
            <w:t>(Schneider et al., 2012)</w:t>
          </w:r>
          <w:r>
            <w:rPr>
              <w:lang w:val="en-GB"/>
            </w:rPr>
            <w:t xml:space="preserve"> and then regression models from </w:t>
          </w:r>
          <w:r w:rsidRPr="00DD47FE">
            <w:rPr>
              <w:lang w:val="en-US"/>
            </w:rPr>
            <w:t>Penell et al. (2018) will be used to determine body mass based o</w:t>
          </w:r>
          <w:r>
            <w:rPr>
              <w:lang w:val="en-US"/>
            </w:rPr>
            <w:t>n body length.</w:t>
          </w:r>
        </w:p>
        <w:p w14:paraId="0C8E1EE0" w14:textId="7FF64BE6" w:rsidR="002E1853" w:rsidRPr="00A36203" w:rsidRDefault="00F54626" w:rsidP="00DD47FE">
          <w:pPr>
            <w:pStyle w:val="Geenafstand"/>
            <w:ind w:left="708"/>
          </w:pPr>
          <w:r w:rsidRPr="00A36203">
            <w:t>Functional diversity</w:t>
          </w:r>
          <w:r w:rsidR="00DD47FE">
            <w:t>:</w:t>
          </w:r>
        </w:p>
        <w:p w14:paraId="32390A56" w14:textId="2AECDBE8" w:rsidR="00BE60C6" w:rsidRPr="009A414C" w:rsidRDefault="002E1853" w:rsidP="00DD47FE">
          <w:pPr>
            <w:pStyle w:val="Geenafstand"/>
            <w:ind w:left="708"/>
            <w:rPr>
              <w:lang w:val="en-US"/>
            </w:rPr>
          </w:pPr>
          <w:r w:rsidRPr="002E1853">
            <w:t xml:space="preserve">Functional biodiversity is used to determine the overall biodiversity as having different functional groups is important for ecosystem functioning. </w:t>
          </w:r>
          <w:r w:rsidRPr="00160666">
            <w:rPr>
              <w:lang w:val="en-US"/>
            </w:rPr>
            <w:t xml:space="preserve">Spiders don’t have a large range of functions as all spiders are predators. </w:t>
          </w:r>
          <w:r w:rsidR="00160666">
            <w:rPr>
              <w:lang w:val="en-US"/>
            </w:rPr>
            <w:t xml:space="preserve">Specimens will be divided in </w:t>
          </w:r>
          <w:r w:rsidRPr="009A414C">
            <w:rPr>
              <w:lang w:val="en-US"/>
            </w:rPr>
            <w:t xml:space="preserve">groups </w:t>
          </w:r>
          <w:r w:rsidR="009A414C" w:rsidRPr="009A414C">
            <w:rPr>
              <w:lang w:val="en-US"/>
            </w:rPr>
            <w:t>b</w:t>
          </w:r>
          <w:r w:rsidR="009A414C">
            <w:rPr>
              <w:lang w:val="en-US"/>
            </w:rPr>
            <w:t>ased on: h</w:t>
          </w:r>
          <w:r w:rsidR="0066393C" w:rsidRPr="009A414C">
            <w:rPr>
              <w:lang w:val="en-US"/>
            </w:rPr>
            <w:t>unting strategy</w:t>
          </w:r>
          <w:r w:rsidR="00160666">
            <w:rPr>
              <w:lang w:val="en-US"/>
            </w:rPr>
            <w:t xml:space="preserve"> (free hunters and web builders)</w:t>
          </w:r>
          <w:r w:rsidR="0066393C" w:rsidRPr="009A414C">
            <w:rPr>
              <w:lang w:val="en-US"/>
            </w:rPr>
            <w:t>, habitat</w:t>
          </w:r>
          <w:r w:rsidR="00160666">
            <w:rPr>
              <w:lang w:val="en-US"/>
            </w:rPr>
            <w:t xml:space="preserve"> (representing general spatial niche)</w:t>
          </w:r>
          <w:r w:rsidR="0066393C" w:rsidRPr="009A414C">
            <w:rPr>
              <w:lang w:val="en-US"/>
            </w:rPr>
            <w:t xml:space="preserve"> and body </w:t>
          </w:r>
          <w:r w:rsidR="00785180">
            <w:rPr>
              <w:lang w:val="en-US"/>
            </w:rPr>
            <w:t>size</w:t>
          </w:r>
          <w:r w:rsidR="00160666">
            <w:rPr>
              <w:lang w:val="en-US"/>
            </w:rPr>
            <w:t xml:space="preserve"> (reflecting the ability to handle prey of different sizes)</w:t>
          </w:r>
          <w:r w:rsidR="0066393C" w:rsidRPr="009A414C">
            <w:rPr>
              <w:lang w:val="en-US"/>
            </w:rPr>
            <w:t>.</w:t>
          </w:r>
          <w:r w:rsidR="009A414C">
            <w:rPr>
              <w:lang w:val="en-US"/>
            </w:rPr>
            <w:t xml:space="preserve"> </w:t>
          </w:r>
        </w:p>
        <w:p w14:paraId="268214F0" w14:textId="77777777" w:rsidR="00707038" w:rsidRDefault="00707038" w:rsidP="003E0C5A">
          <w:pPr>
            <w:pStyle w:val="Geenafstand"/>
            <w:rPr>
              <w:u w:val="single"/>
              <w:lang w:val="en-US"/>
            </w:rPr>
          </w:pPr>
        </w:p>
        <w:p w14:paraId="11441F79" w14:textId="4F0C50BC" w:rsidR="00A36203" w:rsidRPr="00707038" w:rsidRDefault="00A36203" w:rsidP="00CF0A08">
          <w:pPr>
            <w:pStyle w:val="Geenafstand"/>
            <w:ind w:left="708"/>
            <w:rPr>
              <w:u w:val="single"/>
              <w:lang w:val="en-US"/>
            </w:rPr>
          </w:pPr>
          <w:r w:rsidRPr="00707038">
            <w:rPr>
              <w:u w:val="single"/>
              <w:lang w:val="en-US"/>
            </w:rPr>
            <w:t xml:space="preserve">Statistics: </w:t>
          </w:r>
        </w:p>
        <w:p w14:paraId="6F613D19" w14:textId="7832FED5" w:rsidR="00CF0A08" w:rsidRPr="00CF0A08" w:rsidRDefault="00CF0A08" w:rsidP="00CF0A08">
          <w:pPr>
            <w:pStyle w:val="Geenafstand"/>
            <w:ind w:left="708"/>
            <w:rPr>
              <w:lang w:val="en-US"/>
            </w:rPr>
          </w:pPr>
          <w:r w:rsidRPr="00CF0A08">
            <w:rPr>
              <w:lang w:val="en-US"/>
            </w:rPr>
            <w:t xml:space="preserve">Generalized linear </w:t>
          </w:r>
          <w:r>
            <w:rPr>
              <w:lang w:val="en-US"/>
            </w:rPr>
            <w:t xml:space="preserve">mixed </w:t>
          </w:r>
          <w:r w:rsidRPr="00CF0A08">
            <w:rPr>
              <w:lang w:val="en-US"/>
            </w:rPr>
            <w:t>models w</w:t>
          </w:r>
          <w:r>
            <w:rPr>
              <w:lang w:val="en-US"/>
            </w:rPr>
            <w:t xml:space="preserve">ill be used to correlate (functional) biodiversity and biomass to vegetation heterogeneity within a plot. </w:t>
          </w:r>
          <w:r w:rsidR="003E0C5A" w:rsidRPr="003E0C5A">
            <w:rPr>
              <w:lang w:val="en-US"/>
            </w:rPr>
            <w:t>we would fit a GLMM that incorporates the fixed effect of vegetation heterogeneity and the random effect of location to account for the correlation among data points within each location. The model would also include any relevant confounding variables as covariates.</w:t>
          </w:r>
          <w:r w:rsidR="003E0C5A">
            <w:rPr>
              <w:lang w:val="en-US"/>
            </w:rPr>
            <w:t xml:space="preserve"> </w:t>
          </w:r>
          <w:r w:rsidR="003E0C5A" w:rsidRPr="003E0C5A">
            <w:rPr>
              <w:lang w:val="en-US"/>
            </w:rPr>
            <w:t>After fitting the GLMM, we would examine the correlation between spider biodiversity and vegetation heterogeneity.</w:t>
          </w:r>
        </w:p>
        <w:p w14:paraId="11003CFD" w14:textId="77777777" w:rsidR="00CF0A08" w:rsidRPr="00CF0A08" w:rsidRDefault="00CF0A08" w:rsidP="00CF0A08">
          <w:pPr>
            <w:pStyle w:val="Geenafstand"/>
            <w:ind w:left="708"/>
            <w:rPr>
              <w:lang w:val="en-US"/>
            </w:rPr>
          </w:pPr>
        </w:p>
        <w:p w14:paraId="75313A51" w14:textId="7C9723A4" w:rsidR="00A36203" w:rsidRPr="00C31E8F" w:rsidRDefault="00C31E8F" w:rsidP="00A36203">
          <w:pPr>
            <w:ind w:left="720"/>
            <w:jc w:val="both"/>
            <w:rPr>
              <w:lang w:val="en-GB"/>
            </w:rPr>
          </w:pPr>
          <w:r>
            <w:rPr>
              <w:u w:val="single"/>
              <w:lang w:val="en-GB"/>
            </w:rPr>
            <w:t>Risks</w:t>
          </w:r>
          <w:r>
            <w:rPr>
              <w:lang w:val="en-GB"/>
            </w:rPr>
            <w:t>:</w:t>
          </w:r>
          <w:r w:rsidR="00BE60C6">
            <w:rPr>
              <w:lang w:val="en-GB"/>
            </w:rPr>
            <w:t xml:space="preserve"> Scientific and operational risks are rather low for the used methods. Identification however might take a lot of time.</w:t>
          </w:r>
        </w:p>
        <w:p w14:paraId="48C07A85" w14:textId="352B1A65" w:rsidR="001863CA" w:rsidRDefault="001863CA" w:rsidP="00607D91">
          <w:pPr>
            <w:jc w:val="both"/>
            <w:rPr>
              <w:lang w:val="en-GB"/>
            </w:rPr>
          </w:pPr>
        </w:p>
        <w:p w14:paraId="51A0611E" w14:textId="10BAA03B" w:rsidR="001863CA" w:rsidRDefault="001863CA" w:rsidP="00607D91">
          <w:pPr>
            <w:jc w:val="both"/>
            <w:rPr>
              <w:lang w:val="en-GB"/>
            </w:rPr>
          </w:pPr>
        </w:p>
        <w:p w14:paraId="62A1B339" w14:textId="39067B1B" w:rsidR="001863CA" w:rsidRPr="00A36203" w:rsidRDefault="001863CA" w:rsidP="00607D91">
          <w:pPr>
            <w:pStyle w:val="Lijstalinea"/>
            <w:numPr>
              <w:ilvl w:val="0"/>
              <w:numId w:val="2"/>
            </w:numPr>
            <w:jc w:val="both"/>
            <w:rPr>
              <w:sz w:val="28"/>
              <w:szCs w:val="28"/>
              <w:lang w:val="en-GB"/>
            </w:rPr>
          </w:pPr>
          <w:r w:rsidRPr="00A36203">
            <w:rPr>
              <w:sz w:val="28"/>
              <w:szCs w:val="28"/>
              <w:lang w:val="en-GB"/>
            </w:rPr>
            <w:t>WP3: Make a link to grazing intensity</w:t>
          </w:r>
        </w:p>
        <w:p w14:paraId="3E30BDAF" w14:textId="77777777" w:rsidR="006E41D3" w:rsidRDefault="006E41D3" w:rsidP="00C31E8F">
          <w:pPr>
            <w:pStyle w:val="Lijstalinea"/>
            <w:jc w:val="both"/>
            <w:rPr>
              <w:u w:val="single"/>
              <w:lang w:val="en-GB"/>
            </w:rPr>
          </w:pPr>
        </w:p>
        <w:p w14:paraId="48AD7E65" w14:textId="65391A9F" w:rsidR="00C31E8F" w:rsidRDefault="00C31E8F" w:rsidP="00C31E8F">
          <w:pPr>
            <w:pStyle w:val="Lijstalinea"/>
            <w:jc w:val="both"/>
            <w:rPr>
              <w:lang w:val="en-GB"/>
            </w:rPr>
          </w:pPr>
          <w:r>
            <w:rPr>
              <w:u w:val="single"/>
              <w:lang w:val="en-GB"/>
            </w:rPr>
            <w:t>Aim</w:t>
          </w:r>
          <w:r>
            <w:rPr>
              <w:lang w:val="en-GB"/>
            </w:rPr>
            <w:t>:</w:t>
          </w:r>
          <w:r w:rsidR="006E41D3">
            <w:rPr>
              <w:lang w:val="en-GB"/>
            </w:rPr>
            <w:t xml:space="preserve"> </w:t>
          </w:r>
          <w:r w:rsidR="00A36203">
            <w:rPr>
              <w:lang w:val="en-GB"/>
            </w:rPr>
            <w:t>Determine</w:t>
          </w:r>
          <w:r w:rsidR="006E41D3">
            <w:rPr>
              <w:lang w:val="en-GB"/>
            </w:rPr>
            <w:t xml:space="preserve"> if there is a correlation between the amount of time cattle spends grazing in a certain area and what the vegetation looks like (structure, heterogeneity and variation)</w:t>
          </w:r>
        </w:p>
        <w:p w14:paraId="14D1C402" w14:textId="77777777" w:rsidR="006E41D3" w:rsidRPr="00C31E8F" w:rsidRDefault="006E41D3" w:rsidP="00C31E8F">
          <w:pPr>
            <w:pStyle w:val="Lijstalinea"/>
            <w:jc w:val="both"/>
            <w:rPr>
              <w:lang w:val="en-GB"/>
            </w:rPr>
          </w:pPr>
        </w:p>
        <w:p w14:paraId="7EB3E4C1" w14:textId="515D8427" w:rsidR="004B002E" w:rsidRDefault="00EE6BFF" w:rsidP="004B3409">
          <w:pPr>
            <w:pStyle w:val="Lijstalinea"/>
            <w:jc w:val="both"/>
            <w:rPr>
              <w:lang w:val="en-US"/>
            </w:rPr>
          </w:pPr>
          <w:r>
            <w:rPr>
              <w:lang w:val="en-GB"/>
            </w:rPr>
            <w:t xml:space="preserve">Methods from </w:t>
          </w:r>
          <w:r w:rsidRPr="00EE6BFF">
            <w:rPr>
              <w:lang w:val="en-US"/>
            </w:rPr>
            <w:t xml:space="preserve">Turner et al. (2000) </w:t>
          </w:r>
          <w:r>
            <w:rPr>
              <w:lang w:val="en-US"/>
            </w:rPr>
            <w:t xml:space="preserve">were used as a foundation to build this methodology. </w:t>
          </w:r>
          <w:r w:rsidR="00D3761D">
            <w:rPr>
              <w:lang w:val="en-GB"/>
            </w:rPr>
            <w:t xml:space="preserve">GPS collars can be used to determine the grazing behaviour of cattle in the study areas. </w:t>
          </w:r>
          <w:r w:rsidR="004B002E">
            <w:rPr>
              <w:lang w:val="en-GB"/>
            </w:rPr>
            <w:t>The size of the plots used will be dependent on the roaming area of cattle. The paddock will be separated into blocks of equal size. GPS collars will be fitted on 8 cows. These collars will note the x, y and z coordinates every 5 minutes</w:t>
          </w:r>
          <w:r w:rsidR="00D3761D">
            <w:rPr>
              <w:lang w:val="en-GB"/>
            </w:rPr>
            <w:t xml:space="preserve"> (GPS fix interval)</w:t>
          </w:r>
          <w:r w:rsidR="004B002E">
            <w:rPr>
              <w:lang w:val="en-GB"/>
            </w:rPr>
            <w:t xml:space="preserve"> for</w:t>
          </w:r>
          <w:r w:rsidR="00D3761D">
            <w:rPr>
              <w:lang w:val="en-GB"/>
            </w:rPr>
            <w:t xml:space="preserve"> 7 days</w:t>
          </w:r>
          <w:r w:rsidR="004B002E">
            <w:rPr>
              <w:lang w:val="en-GB"/>
            </w:rPr>
            <w:t xml:space="preserve">. </w:t>
          </w:r>
          <w:r w:rsidR="00D3761D" w:rsidRPr="00D3761D">
            <w:rPr>
              <w:lang w:val="en-US"/>
            </w:rPr>
            <w:t xml:space="preserve">Utilization per cell </w:t>
          </w:r>
          <w:r w:rsidR="00D3761D">
            <w:rPr>
              <w:lang w:val="en-US"/>
            </w:rPr>
            <w:t>is</w:t>
          </w:r>
          <w:r w:rsidR="00D3761D" w:rsidRPr="00D3761D">
            <w:rPr>
              <w:lang w:val="en-US"/>
            </w:rPr>
            <w:t xml:space="preserve"> indicated by number of locations (GPS fixes) within cell multiplied by GPS fix interval.</w:t>
          </w:r>
          <w:r w:rsidR="00D3761D">
            <w:rPr>
              <w:lang w:val="en-US"/>
            </w:rPr>
            <w:t xml:space="preserve"> </w:t>
          </w:r>
          <w:r w:rsidR="00D3761D" w:rsidRPr="00D3761D">
            <w:rPr>
              <w:lang w:val="en-US"/>
            </w:rPr>
            <w:t>Cell utilization was determined for period and expressed as a percentage of total paddock occupancy time</w:t>
          </w:r>
          <w:r w:rsidR="00D3761D">
            <w:rPr>
              <w:lang w:val="en-US"/>
            </w:rPr>
            <w:t xml:space="preserve">. </w:t>
          </w:r>
        </w:p>
        <w:p w14:paraId="73969B8F" w14:textId="383E4836" w:rsidR="00D3761D" w:rsidRDefault="00D3761D" w:rsidP="004B3409">
          <w:pPr>
            <w:pStyle w:val="Lijstalinea"/>
            <w:jc w:val="both"/>
            <w:rPr>
              <w:lang w:val="en-US"/>
            </w:rPr>
          </w:pPr>
          <w:r>
            <w:rPr>
              <w:lang w:val="en-US"/>
            </w:rPr>
            <w:t xml:space="preserve">The collars will also be fit with </w:t>
          </w:r>
          <w:r w:rsidRPr="00D3761D">
            <w:rPr>
              <w:lang w:val="en-US"/>
            </w:rPr>
            <w:t>dual axis motion sensors</w:t>
          </w:r>
          <w:r w:rsidR="00EE6BFF">
            <w:rPr>
              <w:lang w:val="en-US"/>
            </w:rPr>
            <w:t xml:space="preserve"> that</w:t>
          </w:r>
          <w:r w:rsidRPr="00D3761D">
            <w:rPr>
              <w:lang w:val="en-US"/>
            </w:rPr>
            <w:t xml:space="preserve"> record animal movement, and are sensitive to horizontal and vertical movements of the head and neck. They record activity in movement counts (255 counts maximum) that are stored with other information when GPS position fix is taken, then are reset to zero.</w:t>
          </w:r>
          <w:r w:rsidR="00EE6BFF">
            <w:rPr>
              <w:lang w:val="en-US"/>
            </w:rPr>
            <w:t xml:space="preserve"> The activity sampling window will be set to 4 min.</w:t>
          </w:r>
        </w:p>
        <w:p w14:paraId="68499DCA" w14:textId="77777777" w:rsidR="00EE6BFF" w:rsidRDefault="00EE6BFF" w:rsidP="004B3409">
          <w:pPr>
            <w:pStyle w:val="Lijstalinea"/>
            <w:jc w:val="both"/>
            <w:rPr>
              <w:lang w:val="en-US"/>
            </w:rPr>
          </w:pPr>
        </w:p>
        <w:p w14:paraId="3EC9BBF9" w14:textId="7E5609B2" w:rsidR="00EE6BFF" w:rsidRPr="00F15BFF" w:rsidRDefault="00EE6BFF" w:rsidP="004B3409">
          <w:pPr>
            <w:pStyle w:val="Lijstalinea"/>
            <w:jc w:val="both"/>
            <w:rPr>
              <w:lang w:val="en-US"/>
            </w:rPr>
          </w:pPr>
          <w:r w:rsidRPr="00F15BFF">
            <w:rPr>
              <w:lang w:val="en-US"/>
            </w:rPr>
            <w:t>Cows w</w:t>
          </w:r>
          <w:r w:rsidR="004D5B10" w:rsidRPr="00F15BFF">
            <w:rPr>
              <w:lang w:val="en-US"/>
            </w:rPr>
            <w:t>ill be</w:t>
          </w:r>
          <w:r w:rsidRPr="00F15BFF">
            <w:rPr>
              <w:lang w:val="en-US"/>
            </w:rPr>
            <w:t xml:space="preserve"> observed on four occasions, each lasting up to 8 consecutive hours. At each GPS location fix, the general behavior of each cow during the preceding 5 min </w:t>
          </w:r>
          <w:r w:rsidR="004D5B10" w:rsidRPr="00F15BFF">
            <w:rPr>
              <w:lang w:val="en-US"/>
            </w:rPr>
            <w:t>will be</w:t>
          </w:r>
          <w:r w:rsidRPr="00F15BFF">
            <w:rPr>
              <w:lang w:val="en-US"/>
            </w:rPr>
            <w:t xml:space="preserve"> classified as </w:t>
          </w:r>
          <w:r w:rsidRPr="00F15BFF">
            <w:rPr>
              <w:lang w:val="en-US"/>
            </w:rPr>
            <w:lastRenderedPageBreak/>
            <w:t xml:space="preserve">active (grazing) or inactive (standing or lying). Counts from horizontal and vertical activity sensors </w:t>
          </w:r>
          <w:r w:rsidR="00F15BFF" w:rsidRPr="00F15BFF">
            <w:rPr>
              <w:lang w:val="en-US"/>
            </w:rPr>
            <w:t>are</w:t>
          </w:r>
          <w:r w:rsidRPr="00F15BFF">
            <w:rPr>
              <w:lang w:val="en-US"/>
            </w:rPr>
            <w:t xml:space="preserve"> summed for respective 4-min observation windows and data </w:t>
          </w:r>
          <w:r w:rsidR="00F15BFF">
            <w:rPr>
              <w:lang w:val="en-US"/>
            </w:rPr>
            <w:t>is then</w:t>
          </w:r>
          <w:r w:rsidRPr="00F15BFF">
            <w:rPr>
              <w:lang w:val="en-US"/>
            </w:rPr>
            <w:t xml:space="preserve"> analyzed for differences between collars and observed activity per period.</w:t>
          </w:r>
        </w:p>
        <w:p w14:paraId="16DCCCF9" w14:textId="77777777" w:rsidR="004B002E" w:rsidRDefault="004B002E" w:rsidP="004B3409">
          <w:pPr>
            <w:pStyle w:val="Lijstalinea"/>
            <w:jc w:val="both"/>
            <w:rPr>
              <w:lang w:val="en-GB"/>
            </w:rPr>
          </w:pPr>
        </w:p>
        <w:p w14:paraId="755EC9F1" w14:textId="4E12E943" w:rsidR="000474F4" w:rsidRDefault="004B002E" w:rsidP="00F15BFF">
          <w:pPr>
            <w:pStyle w:val="Lijstalinea"/>
            <w:jc w:val="both"/>
            <w:rPr>
              <w:lang w:val="en-GB"/>
            </w:rPr>
          </w:pPr>
          <w:r>
            <w:rPr>
              <w:lang w:val="en-GB"/>
            </w:rPr>
            <w:t xml:space="preserve"> </w:t>
          </w:r>
          <w:r w:rsidR="004B3409" w:rsidRPr="006E41D3">
            <w:rPr>
              <w:lang w:val="en-GB"/>
            </w:rPr>
            <w:t>This GPS data can then be used to determine habitats preferences and grazing time.</w:t>
          </w:r>
          <w:r w:rsidR="00AA7760">
            <w:rPr>
              <w:lang w:val="en-GB"/>
            </w:rPr>
            <w:t xml:space="preserve"> </w:t>
          </w:r>
          <w:r w:rsidR="006E41D3" w:rsidRPr="004B3409">
            <w:rPr>
              <w:lang w:val="en-GB"/>
            </w:rPr>
            <w:t>This can then be correlated to the map t</w:t>
          </w:r>
          <w:r w:rsidR="00F15BFF">
            <w:rPr>
              <w:lang w:val="en-GB"/>
            </w:rPr>
            <w:t xml:space="preserve">hat </w:t>
          </w:r>
          <w:r w:rsidR="006E41D3" w:rsidRPr="004B3409">
            <w:rPr>
              <w:lang w:val="en-GB"/>
            </w:rPr>
            <w:t>show</w:t>
          </w:r>
          <w:r w:rsidR="00F15BFF">
            <w:rPr>
              <w:lang w:val="en-GB"/>
            </w:rPr>
            <w:t>s vegetation structure variation to determine</w:t>
          </w:r>
          <w:r w:rsidR="006E41D3" w:rsidRPr="004B3409">
            <w:rPr>
              <w:lang w:val="en-GB"/>
            </w:rPr>
            <w:t xml:space="preserve"> how the different grazing times affect the vegetation structure and heterogeneity.  </w:t>
          </w:r>
        </w:p>
        <w:p w14:paraId="3F06C143" w14:textId="77777777" w:rsidR="00F15BFF" w:rsidRPr="00F15BFF" w:rsidRDefault="00F15BFF" w:rsidP="00F15BFF">
          <w:pPr>
            <w:pStyle w:val="Lijstalinea"/>
            <w:jc w:val="both"/>
            <w:rPr>
              <w:lang w:val="en-GB"/>
            </w:rPr>
          </w:pPr>
        </w:p>
        <w:p w14:paraId="703CAD19" w14:textId="5A9D3CDD" w:rsidR="00A36203" w:rsidRPr="00A36203" w:rsidRDefault="00A36203" w:rsidP="006E41D3">
          <w:pPr>
            <w:pStyle w:val="Lijstalinea"/>
            <w:jc w:val="both"/>
            <w:rPr>
              <w:lang w:val="en-GB"/>
            </w:rPr>
          </w:pPr>
          <w:commentRangeStart w:id="73"/>
          <w:commentRangeStart w:id="74"/>
          <w:r>
            <w:rPr>
              <w:u w:val="single"/>
              <w:lang w:val="en-GB"/>
            </w:rPr>
            <w:t>Statistics:</w:t>
          </w:r>
          <w:r>
            <w:rPr>
              <w:lang w:val="en-GB"/>
            </w:rPr>
            <w:t xml:space="preserve"> </w:t>
          </w:r>
          <w:commentRangeEnd w:id="73"/>
          <w:r w:rsidR="006E70DF">
            <w:rPr>
              <w:rStyle w:val="Verwijzingopmerking"/>
            </w:rPr>
            <w:commentReference w:id="73"/>
          </w:r>
          <w:commentRangeEnd w:id="74"/>
          <w:r w:rsidR="003E0C5A">
            <w:rPr>
              <w:rStyle w:val="Verwijzingopmerking"/>
            </w:rPr>
            <w:commentReference w:id="74"/>
          </w:r>
        </w:p>
        <w:p w14:paraId="117A99CA" w14:textId="5B8F7BFF" w:rsidR="0098286F" w:rsidRDefault="004B002E" w:rsidP="00607D91">
          <w:pPr>
            <w:pStyle w:val="Lijstalinea"/>
            <w:jc w:val="both"/>
            <w:rPr>
              <w:lang w:val="en-GB"/>
            </w:rPr>
          </w:pPr>
          <w:r>
            <w:rPr>
              <w:lang w:val="en-GB"/>
            </w:rPr>
            <w:t xml:space="preserve">Vegetation heterogeneity and grazing time of each block will be determined as mentioned in WP1 and WP3 respectively. </w:t>
          </w:r>
        </w:p>
        <w:p w14:paraId="1E76D145" w14:textId="77777777" w:rsidR="000474F4" w:rsidRDefault="000474F4" w:rsidP="00607D91">
          <w:pPr>
            <w:pStyle w:val="Lijstalinea"/>
            <w:jc w:val="both"/>
            <w:rPr>
              <w:u w:val="single"/>
              <w:lang w:val="en-GB"/>
            </w:rPr>
          </w:pPr>
        </w:p>
        <w:p w14:paraId="1C90B6DF" w14:textId="1F0CEFF3" w:rsidR="00C31E8F" w:rsidRPr="00C31E8F" w:rsidRDefault="00C31E8F" w:rsidP="00607D91">
          <w:pPr>
            <w:pStyle w:val="Lijstalinea"/>
            <w:jc w:val="both"/>
            <w:rPr>
              <w:lang w:val="en-GB"/>
            </w:rPr>
          </w:pPr>
          <w:r>
            <w:rPr>
              <w:u w:val="single"/>
              <w:lang w:val="en-GB"/>
            </w:rPr>
            <w:t>Risks</w:t>
          </w:r>
          <w:r>
            <w:rPr>
              <w:lang w:val="en-GB"/>
            </w:rPr>
            <w:t>:</w:t>
          </w:r>
          <w:r w:rsidR="0098286F">
            <w:rPr>
              <w:lang w:val="en-GB"/>
            </w:rPr>
            <w:t xml:space="preserve"> </w:t>
          </w:r>
          <w:r w:rsidR="004B002E">
            <w:rPr>
              <w:lang w:val="en-GB"/>
            </w:rPr>
            <w:t>Use of electrical devices like GPS collars can lead to some technical difficulties.</w:t>
          </w:r>
          <w:r w:rsidR="00EE6BFF">
            <w:rPr>
              <w:lang w:val="en-GB"/>
            </w:rPr>
            <w:t xml:space="preserve"> A risk is </w:t>
          </w:r>
          <w:r w:rsidR="006E70DF">
            <w:rPr>
              <w:lang w:val="en-GB"/>
            </w:rPr>
            <w:t xml:space="preserve">incomplete data collection, </w:t>
          </w:r>
          <w:r w:rsidR="00EE6BFF">
            <w:rPr>
              <w:lang w:val="en-GB"/>
            </w:rPr>
            <w:t xml:space="preserve">collars </w:t>
          </w:r>
          <w:r w:rsidR="00EE6BFF" w:rsidRPr="004B002E">
            <w:rPr>
              <w:lang w:val="en-US"/>
            </w:rPr>
            <w:t>incomplete data collection included failure of the collar to initiate and collect data, collar malfunction during collection and inability to download data.</w:t>
          </w:r>
          <w:r w:rsidR="000474F4">
            <w:rPr>
              <w:lang w:val="en-GB"/>
            </w:rPr>
            <w:t xml:space="preserve"> However, GPS collars have been used in many experiments without problems, so I the risks to be rather low. </w:t>
          </w:r>
        </w:p>
        <w:p w14:paraId="45337859" w14:textId="77777777" w:rsidR="00C31E8F" w:rsidRPr="001863CA" w:rsidRDefault="00C31E8F" w:rsidP="00607D91">
          <w:pPr>
            <w:pStyle w:val="Lijstalinea"/>
            <w:jc w:val="both"/>
            <w:rPr>
              <w:lang w:val="en-GB"/>
            </w:rPr>
          </w:pPr>
        </w:p>
        <w:p w14:paraId="51BF499A" w14:textId="77777777" w:rsidR="00B94E26" w:rsidRDefault="00000000" w:rsidP="00607D91">
          <w:pPr>
            <w:jc w:val="both"/>
            <w:rPr>
              <w:lang w:val="en-GB"/>
            </w:rPr>
          </w:pPr>
        </w:p>
      </w:sdtContent>
    </w:sdt>
    <w:p w14:paraId="260DFF72" w14:textId="77777777" w:rsidR="00CE783B" w:rsidRPr="00CE783B" w:rsidRDefault="00CE783B" w:rsidP="00CE783B">
      <w:pPr>
        <w:rPr>
          <w:i/>
          <w:color w:val="002060"/>
          <w:sz w:val="18"/>
          <w:lang w:val="en-GB"/>
        </w:rPr>
      </w:pPr>
    </w:p>
    <w:p w14:paraId="020D8F1C" w14:textId="77777777" w:rsidR="00913C6E" w:rsidRPr="00CE783B" w:rsidRDefault="00913C6E" w:rsidP="00913C6E">
      <w:pPr>
        <w:shd w:val="clear" w:color="auto" w:fill="DEEAF6" w:themeFill="accent1" w:themeFillTint="33"/>
        <w:rPr>
          <w:b/>
          <w:color w:val="002060"/>
          <w:lang w:val="en-GB"/>
        </w:rPr>
      </w:pPr>
      <w:r>
        <w:rPr>
          <w:b/>
          <w:color w:val="002060"/>
          <w:lang w:val="en-GB"/>
        </w:rPr>
        <w:t>Provide a work plan, i.e. the different work packages and a detailed timetable</w:t>
      </w:r>
      <w:r w:rsidRPr="00CE783B">
        <w:rPr>
          <w:b/>
          <w:color w:val="002060"/>
          <w:lang w:val="en-GB"/>
        </w:rPr>
        <w:t xml:space="preserve"> </w:t>
      </w:r>
      <w:r w:rsidRPr="00EE2DEE">
        <w:rPr>
          <w:color w:val="002060"/>
          <w:lang w:val="en-GB"/>
        </w:rPr>
        <w:t>(max. 3000 characters):</w:t>
      </w:r>
    </w:p>
    <w:p w14:paraId="5D37DEB7" w14:textId="77777777" w:rsidR="00913C6E" w:rsidRDefault="00913C6E" w:rsidP="00913C6E">
      <w:pPr>
        <w:rPr>
          <w:i/>
          <w:color w:val="002060"/>
          <w:sz w:val="18"/>
          <w:lang w:val="en-GB"/>
        </w:rPr>
      </w:pPr>
      <w:r>
        <w:rPr>
          <w:i/>
          <w:color w:val="002060"/>
          <w:sz w:val="18"/>
          <w:lang w:val="en-GB"/>
        </w:rPr>
        <w:t>Describe the different work packages (WP) the proposed research work will be divided in. Indicate for each WP the time that it is expected to take. You might use a table or another type of scheme to clarify the work plan.</w:t>
      </w:r>
    </w:p>
    <w:sdt>
      <w:sdtPr>
        <w:rPr>
          <w:lang w:val="en-GB"/>
        </w:rPr>
        <w:id w:val="410436463"/>
        <w:placeholder>
          <w:docPart w:val="57F52EEB8E71480DB3885D17995C4220"/>
        </w:placeholder>
      </w:sdtPr>
      <w:sdtContent>
        <w:p w14:paraId="07C1CD5C" w14:textId="0ECF2421" w:rsidR="00CE783B" w:rsidRDefault="00160666" w:rsidP="00160666">
          <w:pPr>
            <w:rPr>
              <w:lang w:val="en-GB"/>
            </w:rPr>
          </w:pPr>
          <w:r w:rsidRPr="00DB5CDA">
            <w:rPr>
              <w:noProof/>
            </w:rPr>
            <w:drawing>
              <wp:inline distT="0" distB="0" distL="0" distR="0" wp14:anchorId="3BA9AE13" wp14:editId="7787EF8F">
                <wp:extent cx="5390147" cy="1455821"/>
                <wp:effectExtent l="0" t="0" r="1270" b="0"/>
                <wp:docPr id="18802613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956" b="5459"/>
                        <a:stretch/>
                      </pic:blipFill>
                      <pic:spPr bwMode="auto">
                        <a:xfrm>
                          <a:off x="0" y="0"/>
                          <a:ext cx="5390147" cy="1455821"/>
                        </a:xfrm>
                        <a:prstGeom prst="rect">
                          <a:avLst/>
                        </a:prstGeom>
                        <a:noFill/>
                        <a:ln>
                          <a:noFill/>
                        </a:ln>
                        <a:extLst>
                          <a:ext uri="{53640926-AAD7-44D8-BBD7-CCE9431645EC}">
                            <a14:shadowObscured xmlns:a14="http://schemas.microsoft.com/office/drawing/2010/main"/>
                          </a:ext>
                        </a:extLst>
                      </pic:spPr>
                    </pic:pic>
                  </a:graphicData>
                </a:graphic>
              </wp:inline>
            </w:drawing>
          </w:r>
        </w:p>
      </w:sdtContent>
    </w:sdt>
    <w:p w14:paraId="30EFFF91" w14:textId="77777777" w:rsidR="00913C6E" w:rsidRPr="00CE783B" w:rsidRDefault="00913C6E" w:rsidP="00913C6E">
      <w:pPr>
        <w:shd w:val="clear" w:color="auto" w:fill="DEEAF6" w:themeFill="accent1" w:themeFillTint="33"/>
        <w:rPr>
          <w:b/>
          <w:color w:val="002060"/>
          <w:lang w:val="en-GB"/>
        </w:rPr>
      </w:pPr>
      <w:r>
        <w:rPr>
          <w:b/>
          <w:color w:val="002060"/>
          <w:lang w:val="en-GB"/>
        </w:rPr>
        <w:t>References used in the proposal</w:t>
      </w:r>
    </w:p>
    <w:p w14:paraId="022C198C" w14:textId="77777777" w:rsidR="00913C6E" w:rsidRDefault="00913C6E" w:rsidP="00913C6E">
      <w:pPr>
        <w:rPr>
          <w:i/>
          <w:color w:val="002060"/>
          <w:sz w:val="18"/>
          <w:lang w:val="en-GB"/>
        </w:rPr>
      </w:pPr>
      <w:r>
        <w:rPr>
          <w:i/>
          <w:color w:val="002060"/>
          <w:sz w:val="18"/>
          <w:lang w:val="en-GB"/>
        </w:rPr>
        <w:t>Only list the publications that have been cited in the text (give full bibliographic references).</w:t>
      </w:r>
    </w:p>
    <w:sdt>
      <w:sdtPr>
        <w:rPr>
          <w:lang w:val="en-GB"/>
        </w:rPr>
        <w:id w:val="1221329053"/>
        <w:placeholder>
          <w:docPart w:val="F88015F07A734235B952FCCDF31B09DF"/>
        </w:placeholder>
      </w:sdtPr>
      <w:sdtContent>
        <w:p w14:paraId="70DCC85A" w14:textId="279E299D" w:rsidR="00913C6E" w:rsidRPr="006C04F7" w:rsidRDefault="00414D9B" w:rsidP="00913C6E">
          <w:pPr>
            <w:pStyle w:val="Lijstalinea"/>
            <w:numPr>
              <w:ilvl w:val="0"/>
              <w:numId w:val="1"/>
            </w:numPr>
            <w:rPr>
              <w:rFonts w:cstheme="minorHAnsi"/>
              <w:sz w:val="14"/>
              <w:szCs w:val="14"/>
              <w:lang w:val="en-GB"/>
            </w:rPr>
          </w:pPr>
          <w:r w:rsidRPr="006C04F7">
            <w:rPr>
              <w:rFonts w:cstheme="minorHAnsi"/>
              <w:sz w:val="18"/>
              <w:szCs w:val="18"/>
              <w:lang w:val="en-GB"/>
            </w:rPr>
            <w:t xml:space="preserve">Bali, L., Andrési, D., Tuba, K., &amp; Szinetár, C. (2019). Comparing pitfall trapping and suction sampling data collection for ground-dwelling spiders in artificial forest gaps. Arachnologische Mitteilungen, 58(1), 23. </w:t>
          </w:r>
          <w:hyperlink r:id="rId13" w:history="1">
            <w:r w:rsidRPr="006C04F7">
              <w:rPr>
                <w:rStyle w:val="Hyperlink"/>
                <w:rFonts w:cstheme="minorHAnsi"/>
                <w:sz w:val="18"/>
                <w:szCs w:val="18"/>
                <w:lang w:val="en-GB"/>
              </w:rPr>
              <w:t>https://doi.org/10.30963/aramit5808</w:t>
            </w:r>
          </w:hyperlink>
        </w:p>
        <w:p w14:paraId="0D07D626" w14:textId="2FB27972" w:rsidR="00414D9B" w:rsidRPr="006C04F7" w:rsidRDefault="00EE6BFF" w:rsidP="00913C6E">
          <w:pPr>
            <w:pStyle w:val="Lijstalinea"/>
            <w:numPr>
              <w:ilvl w:val="0"/>
              <w:numId w:val="1"/>
            </w:numPr>
            <w:rPr>
              <w:rFonts w:cstheme="minorHAnsi"/>
              <w:sz w:val="18"/>
              <w:szCs w:val="18"/>
              <w:lang w:val="en-GB"/>
            </w:rPr>
          </w:pPr>
          <w:r w:rsidRPr="006C04F7">
            <w:rPr>
              <w:rFonts w:cstheme="minorHAnsi"/>
              <w:sz w:val="18"/>
              <w:szCs w:val="18"/>
              <w:lang w:val="en-GB"/>
            </w:rPr>
            <w:t xml:space="preserve">Turner, L., Udal, M. C., Larson, B. T., &amp; Shearer, S. A. (2000). Monitoring cattle behavior and pasture use with GPS and GIS. Canadian Journal of Animal Science, 80(3), 405–413. </w:t>
          </w:r>
          <w:hyperlink r:id="rId14" w:history="1">
            <w:r w:rsidRPr="006C04F7">
              <w:rPr>
                <w:rStyle w:val="Hyperlink"/>
                <w:rFonts w:cstheme="minorHAnsi"/>
                <w:sz w:val="18"/>
                <w:szCs w:val="18"/>
                <w:lang w:val="en-GB"/>
              </w:rPr>
              <w:t>https://doi.org/10.4141/a99-093</w:t>
            </w:r>
          </w:hyperlink>
        </w:p>
        <w:p w14:paraId="10EF45FE" w14:textId="5CDAD14B" w:rsidR="00EC610A" w:rsidRPr="006C04F7" w:rsidRDefault="00EC610A" w:rsidP="00913C6E">
          <w:pPr>
            <w:pStyle w:val="Lijstalinea"/>
            <w:numPr>
              <w:ilvl w:val="0"/>
              <w:numId w:val="1"/>
            </w:numPr>
            <w:rPr>
              <w:rFonts w:cstheme="minorHAnsi"/>
              <w:sz w:val="18"/>
              <w:szCs w:val="18"/>
              <w:lang w:val="en-GB"/>
            </w:rPr>
          </w:pPr>
          <w:r w:rsidRPr="006C04F7">
            <w:rPr>
              <w:rFonts w:cstheme="minorHAnsi"/>
              <w:sz w:val="18"/>
              <w:szCs w:val="18"/>
              <w:lang w:val="en-GB"/>
            </w:rPr>
            <w:t xml:space="preserve">Penell, A., Raub, F., &amp; Höfer, H. (2018). Estimating biomass from body size of European spiders based on regression models. Journal of Arachnology, 46(3), 413. </w:t>
          </w:r>
          <w:hyperlink r:id="rId15" w:history="1">
            <w:r w:rsidRPr="006C04F7">
              <w:rPr>
                <w:rStyle w:val="Hyperlink"/>
                <w:rFonts w:cstheme="minorHAnsi"/>
                <w:sz w:val="18"/>
                <w:szCs w:val="18"/>
                <w:lang w:val="en-GB"/>
              </w:rPr>
              <w:t>https://doi.org/10.1636/joa-s-17-044.1</w:t>
            </w:r>
          </w:hyperlink>
        </w:p>
        <w:p w14:paraId="4015EE28" w14:textId="2EED02F2" w:rsidR="00EC610A" w:rsidRPr="006C04F7" w:rsidRDefault="00F15BFF" w:rsidP="00913C6E">
          <w:pPr>
            <w:pStyle w:val="Lijstalinea"/>
            <w:numPr>
              <w:ilvl w:val="0"/>
              <w:numId w:val="1"/>
            </w:numPr>
            <w:rPr>
              <w:rFonts w:cstheme="minorHAnsi"/>
              <w:sz w:val="12"/>
              <w:szCs w:val="12"/>
              <w:lang w:val="en-GB"/>
            </w:rPr>
          </w:pPr>
          <w:r w:rsidRPr="006C04F7">
            <w:rPr>
              <w:rFonts w:eastAsia="Times New Roman" w:cstheme="minorHAnsi"/>
              <w:sz w:val="18"/>
              <w:szCs w:val="18"/>
              <w:lang w:val="en-US" w:eastAsia="nl-NL"/>
            </w:rPr>
            <w:t xml:space="preserve">Westoby, M. J., Brasington, J., Glasser, N. F., Hambrey, M. J., &amp; Reynolds, J. V. (2012). ‘Structure-from-Motion’ photogrammetry: A low-cost, effective tool for geoscience applications. Geomorphology, 179, 300–314. </w:t>
          </w:r>
          <w:hyperlink r:id="rId16" w:history="1">
            <w:r w:rsidR="006C04F7" w:rsidRPr="006C04F7">
              <w:rPr>
                <w:rStyle w:val="Hyperlink"/>
                <w:rFonts w:eastAsia="Times New Roman" w:cstheme="minorHAnsi"/>
                <w:sz w:val="18"/>
                <w:szCs w:val="18"/>
                <w:lang w:val="en-US" w:eastAsia="nl-NL"/>
              </w:rPr>
              <w:t>https://doi.org/10.1016/j.geomorph.2012.08.021</w:t>
            </w:r>
          </w:hyperlink>
        </w:p>
        <w:p w14:paraId="01C4B587" w14:textId="4B62F4BA" w:rsidR="006C04F7" w:rsidRDefault="006C04F7" w:rsidP="00913C6E">
          <w:pPr>
            <w:pStyle w:val="Lijstalinea"/>
            <w:numPr>
              <w:ilvl w:val="0"/>
              <w:numId w:val="1"/>
            </w:numPr>
            <w:rPr>
              <w:sz w:val="18"/>
              <w:szCs w:val="18"/>
              <w:lang w:val="en-GB"/>
            </w:rPr>
          </w:pPr>
          <w:r w:rsidRPr="006C04F7">
            <w:rPr>
              <w:sz w:val="18"/>
              <w:szCs w:val="18"/>
              <w:lang w:val="nl-NL"/>
            </w:rPr>
            <w:t xml:space="preserve">Fonstad, M. A., Dietrich, J. T., Courville, B. C., Jensen, J. L. R., &amp; Carbonneau, P. (2013). </w:t>
          </w:r>
          <w:r w:rsidRPr="006C04F7">
            <w:rPr>
              <w:sz w:val="18"/>
              <w:szCs w:val="18"/>
              <w:lang w:val="en-GB"/>
            </w:rPr>
            <w:t xml:space="preserve">Topographic structure from motion: a new development in photogrammetric measurement. Earth Surface Processes and Landforms, 38(4), 421–430. </w:t>
          </w:r>
          <w:hyperlink r:id="rId17" w:history="1">
            <w:r w:rsidRPr="00324444">
              <w:rPr>
                <w:rStyle w:val="Hyperlink"/>
                <w:sz w:val="18"/>
                <w:szCs w:val="18"/>
                <w:lang w:val="en-GB"/>
              </w:rPr>
              <w:t>https://doi.org/10.1002/esp.3366</w:t>
            </w:r>
          </w:hyperlink>
        </w:p>
        <w:p w14:paraId="060340CF" w14:textId="6E8627EF" w:rsidR="003E0C5A" w:rsidRDefault="003E0C5A" w:rsidP="003E0C5A">
          <w:pPr>
            <w:pStyle w:val="Lijstalinea"/>
            <w:numPr>
              <w:ilvl w:val="0"/>
              <w:numId w:val="1"/>
            </w:numPr>
            <w:rPr>
              <w:sz w:val="18"/>
              <w:szCs w:val="18"/>
              <w:lang w:val="en-GB"/>
            </w:rPr>
          </w:pPr>
          <w:r w:rsidRPr="003E0C5A">
            <w:rPr>
              <w:sz w:val="18"/>
              <w:szCs w:val="18"/>
              <w:lang w:val="en-GB"/>
            </w:rPr>
            <w:lastRenderedPageBreak/>
            <w:t>Schneider, C. A., Rasband, W. S., &amp; Eliceiri, K. W. (2012). NIH Image to ImageJ: 25 years of image analysis. Nature Methods, 9(7), 671–675. doi:10.1038/nmeth.2089</w:t>
          </w:r>
        </w:p>
        <w:p w14:paraId="259C0E1E" w14:textId="555FE413" w:rsidR="003E0C5A" w:rsidRDefault="00CC244A" w:rsidP="00CC244A">
          <w:pPr>
            <w:pStyle w:val="Lijstalinea"/>
            <w:numPr>
              <w:ilvl w:val="0"/>
              <w:numId w:val="1"/>
            </w:numPr>
            <w:rPr>
              <w:sz w:val="18"/>
              <w:szCs w:val="18"/>
              <w:lang w:val="en-GB"/>
            </w:rPr>
          </w:pPr>
          <w:r w:rsidRPr="00CC244A">
            <w:rPr>
              <w:sz w:val="18"/>
              <w:szCs w:val="18"/>
              <w:lang w:val="en-GB"/>
            </w:rPr>
            <w:t>Ostermann, O. P. (1998). The need for management of nature conservation</w:t>
          </w:r>
          <w:r>
            <w:rPr>
              <w:sz w:val="18"/>
              <w:szCs w:val="18"/>
              <w:lang w:val="en-GB"/>
            </w:rPr>
            <w:t xml:space="preserve"> </w:t>
          </w:r>
          <w:r w:rsidRPr="00CC244A">
            <w:rPr>
              <w:sz w:val="18"/>
              <w:szCs w:val="18"/>
              <w:lang w:val="en-GB"/>
            </w:rPr>
            <w:t>sites designated under Natura 2000. Journal of Applied Ecology 35, 968–973</w:t>
          </w:r>
        </w:p>
        <w:p w14:paraId="349AB794" w14:textId="1DAAE4B6" w:rsidR="00CC244A" w:rsidRDefault="00FE023B" w:rsidP="00CC244A">
          <w:pPr>
            <w:pStyle w:val="Lijstalinea"/>
            <w:numPr>
              <w:ilvl w:val="0"/>
              <w:numId w:val="1"/>
            </w:numPr>
            <w:rPr>
              <w:sz w:val="18"/>
              <w:szCs w:val="18"/>
              <w:lang w:val="en-GB"/>
            </w:rPr>
          </w:pPr>
          <w:r w:rsidRPr="00FE023B">
            <w:rPr>
              <w:sz w:val="18"/>
              <w:szCs w:val="18"/>
              <w:lang w:val="en-GB"/>
            </w:rPr>
            <w:t xml:space="preserve">Marc, P., &amp; Canard, A. (1997). Maintaining spider biodiversity in agroecosystems as a tool in pest control. Agriculture, Ecosystems &amp; Environment, 62(2–3), 229–235. </w:t>
          </w:r>
          <w:hyperlink r:id="rId18" w:history="1">
            <w:r w:rsidRPr="00AD19CB">
              <w:rPr>
                <w:rStyle w:val="Hyperlink"/>
                <w:sz w:val="18"/>
                <w:szCs w:val="18"/>
                <w:lang w:val="en-GB"/>
              </w:rPr>
              <w:t>https://doi.org/10.1016/s0167-8809(96)01133-4</w:t>
            </w:r>
          </w:hyperlink>
        </w:p>
        <w:p w14:paraId="1FB0F655" w14:textId="3FCD16C8" w:rsidR="00FE023B" w:rsidRDefault="00FE023B" w:rsidP="00CC244A">
          <w:pPr>
            <w:pStyle w:val="Lijstalinea"/>
            <w:numPr>
              <w:ilvl w:val="0"/>
              <w:numId w:val="1"/>
            </w:numPr>
            <w:rPr>
              <w:sz w:val="18"/>
              <w:szCs w:val="18"/>
              <w:lang w:val="en-GB"/>
            </w:rPr>
          </w:pPr>
          <w:r w:rsidRPr="00FE023B">
            <w:rPr>
              <w:sz w:val="18"/>
              <w:szCs w:val="18"/>
              <w:lang w:val="en-GB"/>
            </w:rPr>
            <w:t xml:space="preserve">Nyffeler, M., &amp; Birkhofer, K. (2017). An estimated 400–800 million tons of prey are annually killed by the global spider community. Naturwissenschaften, 104(3–4). </w:t>
          </w:r>
          <w:hyperlink r:id="rId19" w:history="1">
            <w:r w:rsidRPr="00AD19CB">
              <w:rPr>
                <w:rStyle w:val="Hyperlink"/>
                <w:sz w:val="18"/>
                <w:szCs w:val="18"/>
                <w:lang w:val="en-GB"/>
              </w:rPr>
              <w:t>https://doi.org/10.1007/s00114-017-1440-1</w:t>
            </w:r>
          </w:hyperlink>
        </w:p>
        <w:p w14:paraId="4F8B8B5F" w14:textId="068EAD0E" w:rsidR="00FE023B" w:rsidRDefault="0007101D" w:rsidP="00CC244A">
          <w:pPr>
            <w:pStyle w:val="Lijstalinea"/>
            <w:numPr>
              <w:ilvl w:val="0"/>
              <w:numId w:val="1"/>
            </w:numPr>
            <w:rPr>
              <w:sz w:val="18"/>
              <w:szCs w:val="18"/>
              <w:lang w:val="en-GB"/>
            </w:rPr>
          </w:pPr>
          <w:r w:rsidRPr="0007101D">
            <w:rPr>
              <w:sz w:val="18"/>
              <w:szCs w:val="18"/>
              <w:lang w:val="en-GB"/>
            </w:rPr>
            <w:t xml:space="preserve">Cardoso, P., Barton, P. S., Birkhofer, K., Chichorro, F., Deacon, C., Fartmann, T., Fukushima, C. S., Gaigher, R., Habel, J. C., Hallmann, C. A., Hill, M. R., Hochkirch, A., Kwak, M. L., Mammola, S., Noriega, J. A., Orfinger, A. B., Pedraza, F., Pryke, J. S., De Oliveira Roque, F., . . . Samways, M. J. (2020). Scientists’ warning to humanity on insect extinctions. Biological Conservation, 242, 108426. </w:t>
          </w:r>
          <w:hyperlink r:id="rId20" w:history="1">
            <w:r w:rsidRPr="00AD19CB">
              <w:rPr>
                <w:rStyle w:val="Hyperlink"/>
                <w:sz w:val="18"/>
                <w:szCs w:val="18"/>
                <w:lang w:val="en-GB"/>
              </w:rPr>
              <w:t>https://doi.org/10.1016/j.biocon.2020.108426</w:t>
            </w:r>
          </w:hyperlink>
        </w:p>
        <w:p w14:paraId="3C2FBFFA" w14:textId="03A09024" w:rsidR="0007101D" w:rsidRDefault="0007101D" w:rsidP="00CC244A">
          <w:pPr>
            <w:pStyle w:val="Lijstalinea"/>
            <w:numPr>
              <w:ilvl w:val="0"/>
              <w:numId w:val="1"/>
            </w:numPr>
            <w:rPr>
              <w:sz w:val="18"/>
              <w:szCs w:val="18"/>
              <w:lang w:val="en-GB"/>
            </w:rPr>
          </w:pPr>
          <w:r w:rsidRPr="0007101D">
            <w:rPr>
              <w:sz w:val="18"/>
              <w:szCs w:val="18"/>
              <w:lang w:val="en-GB"/>
            </w:rPr>
            <w:t xml:space="preserve">Turnbull, A. L. (1973). Ecology of the True Spiders (Araneomorphae). Annual Review of Entomology, 18(1), 305–348. </w:t>
          </w:r>
          <w:hyperlink r:id="rId21" w:history="1">
            <w:r w:rsidRPr="00AD19CB">
              <w:rPr>
                <w:rStyle w:val="Hyperlink"/>
                <w:sz w:val="18"/>
                <w:szCs w:val="18"/>
                <w:lang w:val="en-GB"/>
              </w:rPr>
              <w:t>https://doi.org/10.1146/annurev.en.18.010173.001513</w:t>
            </w:r>
          </w:hyperlink>
        </w:p>
        <w:p w14:paraId="46D7CBD1" w14:textId="3CAAA819" w:rsidR="0007101D" w:rsidRDefault="006D3851" w:rsidP="00CC244A">
          <w:pPr>
            <w:pStyle w:val="Lijstalinea"/>
            <w:numPr>
              <w:ilvl w:val="0"/>
              <w:numId w:val="1"/>
            </w:numPr>
            <w:rPr>
              <w:sz w:val="18"/>
              <w:szCs w:val="18"/>
              <w:lang w:val="en-GB"/>
            </w:rPr>
          </w:pPr>
          <w:r w:rsidRPr="006D3851">
            <w:rPr>
              <w:sz w:val="18"/>
              <w:szCs w:val="18"/>
              <w:lang w:val="en-GB"/>
            </w:rPr>
            <w:t xml:space="preserve">Birkhofer, K., &amp; Wolters, V. (2012). The global relationship between climate, net primary production and the diet of spiders. Global Ecology and Biogeography, 21(2), 100–108. </w:t>
          </w:r>
          <w:hyperlink r:id="rId22" w:history="1">
            <w:r w:rsidRPr="00AD19CB">
              <w:rPr>
                <w:rStyle w:val="Hyperlink"/>
                <w:sz w:val="18"/>
                <w:szCs w:val="18"/>
                <w:lang w:val="en-GB"/>
              </w:rPr>
              <w:t>https://doi.org/10.1111/j.1466-8238.2011.00654.x</w:t>
            </w:r>
          </w:hyperlink>
        </w:p>
        <w:p w14:paraId="280B54C0" w14:textId="77777777" w:rsidR="006D3851" w:rsidRDefault="006D3851" w:rsidP="00CC244A">
          <w:pPr>
            <w:pStyle w:val="Lijstalinea"/>
            <w:numPr>
              <w:ilvl w:val="0"/>
              <w:numId w:val="1"/>
            </w:numPr>
            <w:rPr>
              <w:sz w:val="18"/>
              <w:szCs w:val="18"/>
              <w:lang w:val="en-GB"/>
            </w:rPr>
          </w:pPr>
        </w:p>
        <w:p w14:paraId="2570E42B" w14:textId="77777777" w:rsidR="00EE6BFF" w:rsidRPr="006C04F7" w:rsidRDefault="00000000" w:rsidP="006C04F7">
          <w:pPr>
            <w:pStyle w:val="Lijstalinea"/>
            <w:ind w:left="502"/>
            <w:rPr>
              <w:sz w:val="18"/>
              <w:szCs w:val="18"/>
              <w:lang w:val="en-GB"/>
            </w:rPr>
          </w:pPr>
        </w:p>
      </w:sdtContent>
    </w:sdt>
    <w:p w14:paraId="60FF2340" w14:textId="77777777" w:rsidR="00913C6E" w:rsidRPr="00913C6E" w:rsidRDefault="00913C6E" w:rsidP="00CE783B">
      <w:pPr>
        <w:rPr>
          <w:sz w:val="18"/>
          <w:szCs w:val="18"/>
          <w:lang w:val="en-GB"/>
        </w:rPr>
      </w:pPr>
    </w:p>
    <w:p w14:paraId="36F83713" w14:textId="77777777" w:rsidR="00CE783B" w:rsidRPr="00913C6E" w:rsidRDefault="00CE783B" w:rsidP="00CE783B">
      <w:pPr>
        <w:rPr>
          <w:sz w:val="18"/>
          <w:szCs w:val="18"/>
          <w:lang w:val="en-GB"/>
        </w:rPr>
      </w:pPr>
    </w:p>
    <w:p w14:paraId="6B65B229" w14:textId="77777777" w:rsidR="00CE783B" w:rsidRDefault="00CE783B" w:rsidP="00CE783B">
      <w:pPr>
        <w:rPr>
          <w:lang w:val="en-GB"/>
        </w:rPr>
      </w:pPr>
    </w:p>
    <w:p w14:paraId="3770BC11" w14:textId="77777777" w:rsidR="00CE783B" w:rsidRDefault="00CE783B" w:rsidP="00CE783B">
      <w:pPr>
        <w:rPr>
          <w:lang w:val="en-GB"/>
        </w:rPr>
      </w:pPr>
    </w:p>
    <w:p w14:paraId="7AEBA4AD" w14:textId="77777777" w:rsidR="00CE783B" w:rsidRPr="00FB4E9A" w:rsidRDefault="00CE783B" w:rsidP="00CE783B">
      <w:pPr>
        <w:rPr>
          <w:lang w:val="en-GB"/>
        </w:rPr>
      </w:pPr>
    </w:p>
    <w:sectPr w:rsidR="00CE783B" w:rsidRPr="00FB4E9A">
      <w:head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Elise Nieuwenhuijze" w:date="2023-05-06T14:55:00Z" w:initials="EN">
    <w:p w14:paraId="53BE552D" w14:textId="77777777" w:rsidR="003A18A2" w:rsidRDefault="00052414" w:rsidP="00F618CB">
      <w:pPr>
        <w:pStyle w:val="Tekstopmerking"/>
      </w:pPr>
      <w:r>
        <w:rPr>
          <w:rStyle w:val="Verwijzingopmerking"/>
        </w:rPr>
        <w:annotationRef/>
      </w:r>
      <w:r w:rsidR="003A18A2">
        <w:rPr>
          <w:lang w:val="nl-NL"/>
        </w:rPr>
        <w:t>Nog een beginstuk maken over het herstel van oud landbouwgrond. Zijn er nog andere dingen die zou kunnen/moeten toevoegen?</w:t>
      </w:r>
    </w:p>
  </w:comment>
  <w:comment w:id="31" w:author="Jan Vanuytvanck" w:date="2023-05-08T21:32:00Z" w:initials="JV">
    <w:p w14:paraId="754ADB0B" w14:textId="77777777" w:rsidR="003A18A2" w:rsidRDefault="007175D5">
      <w:pPr>
        <w:pStyle w:val="Tekstopmerking"/>
      </w:pPr>
      <w:r>
        <w:rPr>
          <w:rStyle w:val="Verwijzingopmerking"/>
        </w:rPr>
        <w:annotationRef/>
      </w:r>
      <w:r w:rsidR="003A18A2">
        <w:t>Hier iets over land abandonment in Europa, zie bv.:</w:t>
      </w:r>
    </w:p>
    <w:p w14:paraId="53C220D1" w14:textId="77777777" w:rsidR="003A18A2" w:rsidRDefault="003A18A2">
      <w:pPr>
        <w:pStyle w:val="Tekstopmerking"/>
      </w:pPr>
      <w:hyperlink r:id="rId1" w:history="1">
        <w:r w:rsidRPr="00186A44">
          <w:rPr>
            <w:rStyle w:val="Hyperlink"/>
          </w:rPr>
          <w:t>https://www.europarl.europa.eu/RegData/etudes/ATAG/2021/652241/IPOL_ATA(2021)652241_EN.pdf</w:t>
        </w:r>
      </w:hyperlink>
    </w:p>
    <w:p w14:paraId="5971DA73" w14:textId="77777777" w:rsidR="003A18A2" w:rsidRDefault="003A18A2">
      <w:pPr>
        <w:pStyle w:val="Tekstopmerking"/>
      </w:pPr>
    </w:p>
    <w:p w14:paraId="7E4A60A0" w14:textId="77777777" w:rsidR="003A18A2" w:rsidRDefault="003A18A2" w:rsidP="00186A44">
      <w:pPr>
        <w:pStyle w:val="Tekstopmerking"/>
      </w:pPr>
      <w:r>
        <w:t>In Vlaanderen/Nederland: omzetting van landbouw naar natuur hoofdzakelijk in valleigebieden en als uitbreiding van natuurreservaten</w:t>
      </w:r>
    </w:p>
  </w:comment>
  <w:comment w:id="32" w:author="Jan Vanuytvanck" w:date="2023-05-08T21:40:00Z" w:initials="JV">
    <w:p w14:paraId="2A4FC07C" w14:textId="77777777" w:rsidR="003A18A2" w:rsidRDefault="003A18A2" w:rsidP="008A26F5">
      <w:pPr>
        <w:pStyle w:val="Tekstopmerking"/>
      </w:pPr>
      <w:r>
        <w:rPr>
          <w:rStyle w:val="Verwijzingopmerking"/>
        </w:rPr>
        <w:annotationRef/>
      </w:r>
      <w:r>
        <w:t>Zie ook mijn opmerking over ecologische functies van grazers hierboven</w:t>
      </w:r>
    </w:p>
  </w:comment>
  <w:comment w:id="52" w:author="Jan Vanuytvanck" w:date="2023-05-08T21:48:00Z" w:initials="JV">
    <w:p w14:paraId="0668AE3A" w14:textId="77777777" w:rsidR="00123C53" w:rsidRDefault="00123C53" w:rsidP="00723E1B">
      <w:pPr>
        <w:pStyle w:val="Tekstopmerking"/>
      </w:pPr>
      <w:r>
        <w:rPr>
          <w:rStyle w:val="Verwijzingopmerking"/>
        </w:rPr>
        <w:annotationRef/>
      </w:r>
      <w:r>
        <w:t>referenties toevoegen</w:t>
      </w:r>
    </w:p>
  </w:comment>
  <w:comment w:id="53" w:author="Jan Vanuytvanck" w:date="2023-05-08T21:53:00Z" w:initials="JV">
    <w:p w14:paraId="685E31D9" w14:textId="77777777" w:rsidR="00123C53" w:rsidRDefault="00123C53" w:rsidP="00FB78BD">
      <w:pPr>
        <w:pStyle w:val="Tekstopmerking"/>
      </w:pPr>
      <w:r>
        <w:rPr>
          <w:rStyle w:val="Verwijzingopmerking"/>
        </w:rPr>
        <w:annotationRef/>
      </w:r>
      <w:r>
        <w:t xml:space="preserve">Dit is tegenstrijdig. Als ze overal zijn, zijn ze juist heel slechte indicatoren. Beter is het te stellen dat er binnen de spinnengroep heel gespecialiseerde soorten zijn (goede indicators voor specifieke habitats), naast veel ubiquisten (die 'overal' zitten, maar waarvan dan bv. wel schommelingen in aantallen indicatief kunnen zijn voor verstoring) </w:t>
      </w:r>
    </w:p>
  </w:comment>
  <w:comment w:id="60" w:author="Jan Vanuytvanck" w:date="2023-05-08T22:09:00Z" w:initials="JV">
    <w:p w14:paraId="74B4D2E4" w14:textId="77777777" w:rsidR="007425FB" w:rsidRDefault="007425FB" w:rsidP="00DF7721">
      <w:pPr>
        <w:pStyle w:val="Tekstopmerking"/>
      </w:pPr>
      <w:r>
        <w:rPr>
          <w:rStyle w:val="Verwijzingopmerking"/>
        </w:rPr>
        <w:annotationRef/>
      </w:r>
      <w:r>
        <w:t>Referentie toevoegen</w:t>
      </w:r>
    </w:p>
  </w:comment>
  <w:comment w:id="67" w:author="Jan Vanuytvanck" w:date="2023-05-08T22:12:00Z" w:initials="JV">
    <w:p w14:paraId="11822C21" w14:textId="77777777" w:rsidR="007425FB" w:rsidRDefault="007425FB" w:rsidP="00225B8F">
      <w:pPr>
        <w:pStyle w:val="Tekstopmerking"/>
      </w:pPr>
      <w:r>
        <w:rPr>
          <w:rStyle w:val="Verwijzingopmerking"/>
        </w:rPr>
        <w:annotationRef/>
      </w:r>
      <w:r>
        <w:t>Hier klop iets niet… of ontbreekt een en ander</w:t>
      </w:r>
    </w:p>
  </w:comment>
  <w:comment w:id="72" w:author="Elise Nieuwenhuijze" w:date="2023-05-06T11:52:00Z" w:initials="EN">
    <w:p w14:paraId="5B547403" w14:textId="683BBE87" w:rsidR="00160666" w:rsidRDefault="00160666" w:rsidP="00671B7F">
      <w:pPr>
        <w:pStyle w:val="Tekstopmerking"/>
      </w:pPr>
      <w:r>
        <w:rPr>
          <w:rStyle w:val="Verwijzingopmerking"/>
        </w:rPr>
        <w:annotationRef/>
      </w:r>
      <w:r>
        <w:rPr>
          <w:lang w:val="nl-NL"/>
        </w:rPr>
        <w:t>Welke biodiversity index kan ik het beste gebruiken?</w:t>
      </w:r>
    </w:p>
  </w:comment>
  <w:comment w:id="73" w:author="Elise Nieuwenhuijze" w:date="2023-05-04T23:28:00Z" w:initials="EN">
    <w:p w14:paraId="5993291C" w14:textId="3C9D1E17" w:rsidR="00EC610A" w:rsidRDefault="006E70DF" w:rsidP="00E07E49">
      <w:pPr>
        <w:pStyle w:val="Tekstopmerking"/>
      </w:pPr>
      <w:r>
        <w:rPr>
          <w:rStyle w:val="Verwijzingopmerking"/>
        </w:rPr>
        <w:annotationRef/>
      </w:r>
      <w:r w:rsidR="00EC610A">
        <w:rPr>
          <w:color w:val="000000"/>
        </w:rPr>
        <w:t>What statistics will you use? Will you compare between experimental treatments (block design) or will you use correlations? First is more powerful, but makes sure you have multiple replicate blocks if possible (comment added by prof. Shawkey)</w:t>
      </w:r>
    </w:p>
  </w:comment>
  <w:comment w:id="74" w:author="Elise Nieuwenhuijze" w:date="2023-05-06T11:16:00Z" w:initials="EN">
    <w:p w14:paraId="26724235" w14:textId="77777777" w:rsidR="003E0C5A" w:rsidRDefault="003E0C5A" w:rsidP="00A15022">
      <w:pPr>
        <w:pStyle w:val="Tekstopmerking"/>
      </w:pPr>
      <w:r>
        <w:rPr>
          <w:rStyle w:val="Verwijzingopmerking"/>
        </w:rPr>
        <w:annotationRef/>
      </w:r>
      <w:r>
        <w:rPr>
          <w:lang w:val="nl-NL"/>
        </w:rPr>
        <w:t>Is het beter om hier een blockdesign te gebruiken of deze methode te gebruiken?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BE552D" w15:done="0"/>
  <w15:commentEx w15:paraId="7E4A60A0" w15:paraIdParent="53BE552D" w15:done="0"/>
  <w15:commentEx w15:paraId="2A4FC07C" w15:done="0"/>
  <w15:commentEx w15:paraId="0668AE3A" w15:done="0"/>
  <w15:commentEx w15:paraId="685E31D9" w15:done="0"/>
  <w15:commentEx w15:paraId="74B4D2E4" w15:done="0"/>
  <w15:commentEx w15:paraId="11822C21" w15:done="0"/>
  <w15:commentEx w15:paraId="5B547403" w15:done="0"/>
  <w15:commentEx w15:paraId="5993291C" w15:done="0"/>
  <w15:commentEx w15:paraId="26724235" w15:paraIdParent="59932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E8F4" w16cex:dateUtc="2023-05-06T12:55:00Z"/>
  <w16cex:commentExtensible w16cex:durableId="2803E900" w16cex:dateUtc="2023-05-08T19:32:00Z"/>
  <w16cex:commentExtensible w16cex:durableId="2803EAE2" w16cex:dateUtc="2023-05-08T19:40:00Z"/>
  <w16cex:commentExtensible w16cex:durableId="2803ECA8" w16cex:dateUtc="2023-05-08T19:48:00Z"/>
  <w16cex:commentExtensible w16cex:durableId="2803EDDD" w16cex:dateUtc="2023-05-08T19:53:00Z"/>
  <w16cex:commentExtensible w16cex:durableId="2803F17F" w16cex:dateUtc="2023-05-08T20:09:00Z"/>
  <w16cex:commentExtensible w16cex:durableId="2803F259" w16cex:dateUtc="2023-05-08T20:12:00Z"/>
  <w16cex:commentExtensible w16cex:durableId="2800BDFD" w16cex:dateUtc="2023-05-06T09:52:00Z"/>
  <w16cex:commentExtensible w16cex:durableId="27FEBE28" w16cex:dateUtc="2023-05-04T21:28:00Z"/>
  <w16cex:commentExtensible w16cex:durableId="2800B5A8" w16cex:dateUtc="2023-05-06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BE552D" w16cid:durableId="2800E8F4"/>
  <w16cid:commentId w16cid:paraId="7E4A60A0" w16cid:durableId="2803E900"/>
  <w16cid:commentId w16cid:paraId="2A4FC07C" w16cid:durableId="2803EAE2"/>
  <w16cid:commentId w16cid:paraId="0668AE3A" w16cid:durableId="2803ECA8"/>
  <w16cid:commentId w16cid:paraId="685E31D9" w16cid:durableId="2803EDDD"/>
  <w16cid:commentId w16cid:paraId="74B4D2E4" w16cid:durableId="2803F17F"/>
  <w16cid:commentId w16cid:paraId="11822C21" w16cid:durableId="2803F259"/>
  <w16cid:commentId w16cid:paraId="5B547403" w16cid:durableId="2800BDFD"/>
  <w16cid:commentId w16cid:paraId="5993291C" w16cid:durableId="27FEBE28"/>
  <w16cid:commentId w16cid:paraId="26724235" w16cid:durableId="2800B5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655A" w14:textId="77777777" w:rsidR="003662EB" w:rsidRDefault="003662EB" w:rsidP="00FD7C36">
      <w:pPr>
        <w:spacing w:after="0" w:line="240" w:lineRule="auto"/>
      </w:pPr>
      <w:r>
        <w:separator/>
      </w:r>
    </w:p>
  </w:endnote>
  <w:endnote w:type="continuationSeparator" w:id="0">
    <w:p w14:paraId="3BE50492" w14:textId="77777777" w:rsidR="003662EB" w:rsidRDefault="003662EB" w:rsidP="00FD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Berlin Sans FB">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65E25" w14:textId="77777777" w:rsidR="003662EB" w:rsidRDefault="003662EB" w:rsidP="00FD7C36">
      <w:pPr>
        <w:spacing w:after="0" w:line="240" w:lineRule="auto"/>
      </w:pPr>
      <w:r>
        <w:separator/>
      </w:r>
    </w:p>
  </w:footnote>
  <w:footnote w:type="continuationSeparator" w:id="0">
    <w:p w14:paraId="3E51E2CA" w14:textId="77777777" w:rsidR="003662EB" w:rsidRDefault="003662EB" w:rsidP="00FD7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rPr>
        <w:sz w:val="16"/>
      </w:rPr>
    </w:sdtEndPr>
    <w:sdtContent>
      <w:p w14:paraId="49DF4B60" w14:textId="77777777" w:rsidR="00FD7C36" w:rsidRPr="00FD7C36" w:rsidRDefault="00FD7C36">
        <w:pPr>
          <w:pStyle w:val="Koptekst"/>
          <w:rPr>
            <w:sz w:val="16"/>
          </w:rPr>
        </w:pPr>
        <w:r w:rsidRPr="00FD7C36">
          <w:rPr>
            <w:sz w:val="16"/>
          </w:rPr>
          <w:t xml:space="preserve">Page </w:t>
        </w:r>
        <w:r w:rsidRPr="00FD7C36">
          <w:rPr>
            <w:b/>
            <w:bCs/>
            <w:sz w:val="18"/>
            <w:szCs w:val="24"/>
          </w:rPr>
          <w:fldChar w:fldCharType="begin"/>
        </w:r>
        <w:r w:rsidRPr="00FD7C36">
          <w:rPr>
            <w:b/>
            <w:bCs/>
            <w:sz w:val="16"/>
          </w:rPr>
          <w:instrText xml:space="preserve"> PAGE </w:instrText>
        </w:r>
        <w:r w:rsidRPr="00FD7C36">
          <w:rPr>
            <w:b/>
            <w:bCs/>
            <w:sz w:val="18"/>
            <w:szCs w:val="24"/>
          </w:rPr>
          <w:fldChar w:fldCharType="separate"/>
        </w:r>
        <w:r w:rsidR="004B7774">
          <w:rPr>
            <w:b/>
            <w:bCs/>
            <w:noProof/>
            <w:sz w:val="16"/>
          </w:rPr>
          <w:t>1</w:t>
        </w:r>
        <w:r w:rsidRPr="00FD7C36">
          <w:rPr>
            <w:b/>
            <w:bCs/>
            <w:sz w:val="18"/>
            <w:szCs w:val="24"/>
          </w:rPr>
          <w:fldChar w:fldCharType="end"/>
        </w:r>
        <w:r w:rsidRPr="00FD7C36">
          <w:rPr>
            <w:sz w:val="16"/>
          </w:rPr>
          <w:t xml:space="preserve"> of </w:t>
        </w:r>
        <w:r w:rsidRPr="00FD7C36">
          <w:rPr>
            <w:b/>
            <w:bCs/>
            <w:sz w:val="18"/>
            <w:szCs w:val="24"/>
          </w:rPr>
          <w:fldChar w:fldCharType="begin"/>
        </w:r>
        <w:r w:rsidRPr="00FD7C36">
          <w:rPr>
            <w:b/>
            <w:bCs/>
            <w:sz w:val="16"/>
          </w:rPr>
          <w:instrText xml:space="preserve"> NUMPAGES  </w:instrText>
        </w:r>
        <w:r w:rsidRPr="00FD7C36">
          <w:rPr>
            <w:b/>
            <w:bCs/>
            <w:sz w:val="18"/>
            <w:szCs w:val="24"/>
          </w:rPr>
          <w:fldChar w:fldCharType="separate"/>
        </w:r>
        <w:r w:rsidR="004B7774">
          <w:rPr>
            <w:b/>
            <w:bCs/>
            <w:noProof/>
            <w:sz w:val="16"/>
          </w:rPr>
          <w:t>2</w:t>
        </w:r>
        <w:r w:rsidRPr="00FD7C36">
          <w:rPr>
            <w:b/>
            <w:bCs/>
            <w:sz w:val="18"/>
            <w:szCs w:val="24"/>
          </w:rPr>
          <w:fldChar w:fldCharType="end"/>
        </w:r>
      </w:p>
    </w:sdtContent>
  </w:sdt>
  <w:p w14:paraId="165B7A4B" w14:textId="77777777" w:rsidR="00FD7C36" w:rsidRDefault="00FD7C3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4C65"/>
    <w:multiLevelType w:val="hybridMultilevel"/>
    <w:tmpl w:val="1966E1A0"/>
    <w:lvl w:ilvl="0" w:tplc="17CEC32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8004101"/>
    <w:multiLevelType w:val="multilevel"/>
    <w:tmpl w:val="73C26A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99A6E04"/>
    <w:multiLevelType w:val="hybridMultilevel"/>
    <w:tmpl w:val="40EE6870"/>
    <w:lvl w:ilvl="0" w:tplc="31444BA4">
      <w:start w:val="1"/>
      <w:numFmt w:val="decimal"/>
      <w:lvlText w:val="%1."/>
      <w:lvlJc w:val="left"/>
      <w:pPr>
        <w:ind w:left="502" w:hanging="360"/>
      </w:pPr>
      <w:rPr>
        <w:sz w:val="18"/>
        <w:szCs w:val="18"/>
      </w:r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num w:numId="1" w16cid:durableId="1147472597">
    <w:abstractNumId w:val="2"/>
  </w:num>
  <w:num w:numId="2" w16cid:durableId="1860462992">
    <w:abstractNumId w:val="1"/>
  </w:num>
  <w:num w:numId="3" w16cid:durableId="18328728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Vanuytvanck">
    <w15:presenceInfo w15:providerId="Windows Live" w15:userId="2db902c9fdbe9c48"/>
  </w15:person>
  <w15:person w15:author="Elise Nieuwenhuijze">
    <w15:presenceInfo w15:providerId="AD" w15:userId="S::Elise.Nieuwenhuijze@UGent.be::722c04b6-b33d-477f-94f7-270e67ba6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documentProtection w:edit="forms"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9A"/>
    <w:rsid w:val="000023F3"/>
    <w:rsid w:val="000474F4"/>
    <w:rsid w:val="00052414"/>
    <w:rsid w:val="00063A8F"/>
    <w:rsid w:val="0007101D"/>
    <w:rsid w:val="000A212F"/>
    <w:rsid w:val="000B4DEC"/>
    <w:rsid w:val="000D6A69"/>
    <w:rsid w:val="000F10B4"/>
    <w:rsid w:val="001040A0"/>
    <w:rsid w:val="00121986"/>
    <w:rsid w:val="00123C53"/>
    <w:rsid w:val="00152587"/>
    <w:rsid w:val="00160666"/>
    <w:rsid w:val="001863CA"/>
    <w:rsid w:val="001B6797"/>
    <w:rsid w:val="001B6FCD"/>
    <w:rsid w:val="001E2925"/>
    <w:rsid w:val="002E1853"/>
    <w:rsid w:val="002E5AB4"/>
    <w:rsid w:val="0035268F"/>
    <w:rsid w:val="003662EB"/>
    <w:rsid w:val="00373029"/>
    <w:rsid w:val="003A18A2"/>
    <w:rsid w:val="003E0C5A"/>
    <w:rsid w:val="00414D9B"/>
    <w:rsid w:val="0043220B"/>
    <w:rsid w:val="00434D49"/>
    <w:rsid w:val="00435940"/>
    <w:rsid w:val="00437A47"/>
    <w:rsid w:val="0048118F"/>
    <w:rsid w:val="004A79F3"/>
    <w:rsid w:val="004B002E"/>
    <w:rsid w:val="004B3409"/>
    <w:rsid w:val="004B7200"/>
    <w:rsid w:val="004B7774"/>
    <w:rsid w:val="004C0BB3"/>
    <w:rsid w:val="004D5B10"/>
    <w:rsid w:val="004F3125"/>
    <w:rsid w:val="00507D34"/>
    <w:rsid w:val="0056264D"/>
    <w:rsid w:val="005A0ECB"/>
    <w:rsid w:val="005D2407"/>
    <w:rsid w:val="00602DFA"/>
    <w:rsid w:val="006050B6"/>
    <w:rsid w:val="00607D91"/>
    <w:rsid w:val="0066246D"/>
    <w:rsid w:val="0066393C"/>
    <w:rsid w:val="0066730D"/>
    <w:rsid w:val="006C04F7"/>
    <w:rsid w:val="006D2657"/>
    <w:rsid w:val="006D3851"/>
    <w:rsid w:val="006E143E"/>
    <w:rsid w:val="006E41D3"/>
    <w:rsid w:val="006E70DF"/>
    <w:rsid w:val="006F1382"/>
    <w:rsid w:val="00707038"/>
    <w:rsid w:val="007175D5"/>
    <w:rsid w:val="00721858"/>
    <w:rsid w:val="007425FB"/>
    <w:rsid w:val="0075158F"/>
    <w:rsid w:val="0077418E"/>
    <w:rsid w:val="00785180"/>
    <w:rsid w:val="0079597F"/>
    <w:rsid w:val="007D63F4"/>
    <w:rsid w:val="008041B8"/>
    <w:rsid w:val="00825A7D"/>
    <w:rsid w:val="008803C1"/>
    <w:rsid w:val="008C4C08"/>
    <w:rsid w:val="008F1E8B"/>
    <w:rsid w:val="00913C6E"/>
    <w:rsid w:val="00961EB2"/>
    <w:rsid w:val="0096742F"/>
    <w:rsid w:val="0098286F"/>
    <w:rsid w:val="00992687"/>
    <w:rsid w:val="009A414C"/>
    <w:rsid w:val="00A1420E"/>
    <w:rsid w:val="00A1612A"/>
    <w:rsid w:val="00A36203"/>
    <w:rsid w:val="00A4117E"/>
    <w:rsid w:val="00A53B23"/>
    <w:rsid w:val="00A62DB5"/>
    <w:rsid w:val="00AA7760"/>
    <w:rsid w:val="00AC136D"/>
    <w:rsid w:val="00B75301"/>
    <w:rsid w:val="00B83B52"/>
    <w:rsid w:val="00B94E26"/>
    <w:rsid w:val="00BA6FF8"/>
    <w:rsid w:val="00BC2207"/>
    <w:rsid w:val="00BE413F"/>
    <w:rsid w:val="00BE60C6"/>
    <w:rsid w:val="00BF4937"/>
    <w:rsid w:val="00C06064"/>
    <w:rsid w:val="00C24D20"/>
    <w:rsid w:val="00C31E8F"/>
    <w:rsid w:val="00C6189E"/>
    <w:rsid w:val="00C77EB9"/>
    <w:rsid w:val="00CB4D57"/>
    <w:rsid w:val="00CC244A"/>
    <w:rsid w:val="00CE783B"/>
    <w:rsid w:val="00CF0A08"/>
    <w:rsid w:val="00D10571"/>
    <w:rsid w:val="00D301D6"/>
    <w:rsid w:val="00D3761D"/>
    <w:rsid w:val="00D450E2"/>
    <w:rsid w:val="00D5160F"/>
    <w:rsid w:val="00D55153"/>
    <w:rsid w:val="00D76818"/>
    <w:rsid w:val="00DC06F5"/>
    <w:rsid w:val="00DD47FE"/>
    <w:rsid w:val="00DF738C"/>
    <w:rsid w:val="00E2412A"/>
    <w:rsid w:val="00E34935"/>
    <w:rsid w:val="00E448AF"/>
    <w:rsid w:val="00E47829"/>
    <w:rsid w:val="00E73A24"/>
    <w:rsid w:val="00E955EC"/>
    <w:rsid w:val="00EB46EF"/>
    <w:rsid w:val="00EC610A"/>
    <w:rsid w:val="00ED17D4"/>
    <w:rsid w:val="00EE0AC2"/>
    <w:rsid w:val="00EE2DEE"/>
    <w:rsid w:val="00EE6BFF"/>
    <w:rsid w:val="00F1132C"/>
    <w:rsid w:val="00F15BFF"/>
    <w:rsid w:val="00F36F68"/>
    <w:rsid w:val="00F54626"/>
    <w:rsid w:val="00F73ADB"/>
    <w:rsid w:val="00F7415E"/>
    <w:rsid w:val="00FA48B4"/>
    <w:rsid w:val="00FB4E9A"/>
    <w:rsid w:val="00FC4E9E"/>
    <w:rsid w:val="00FD7C36"/>
    <w:rsid w:val="00FE023B"/>
    <w:rsid w:val="00FF2B37"/>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AF417"/>
  <w15:docId w15:val="{1AB16885-380F-574C-9FC8-6DD9DDDF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4E9A"/>
    <w:rPr>
      <w:color w:val="808080"/>
    </w:rPr>
  </w:style>
  <w:style w:type="paragraph" w:styleId="Lijstalinea">
    <w:name w:val="List Paragraph"/>
    <w:basedOn w:val="Standaard"/>
    <w:uiPriority w:val="34"/>
    <w:qFormat/>
    <w:rsid w:val="00913C6E"/>
    <w:pPr>
      <w:ind w:left="720"/>
      <w:contextualSpacing/>
    </w:pPr>
  </w:style>
  <w:style w:type="paragraph" w:customStyle="1" w:styleId="Fieldtitle">
    <w:name w:val="Field title"/>
    <w:basedOn w:val="Standaard"/>
    <w:link w:val="FieldtitleChar"/>
    <w:rsid w:val="00E34935"/>
    <w:rPr>
      <w:b/>
      <w:color w:val="C00000"/>
    </w:rPr>
  </w:style>
  <w:style w:type="paragraph" w:customStyle="1" w:styleId="Fieldname">
    <w:name w:val="Field name"/>
    <w:basedOn w:val="Standaard"/>
    <w:link w:val="FieldnameChar"/>
    <w:rsid w:val="00E34935"/>
    <w:rPr>
      <w:b/>
      <w:sz w:val="24"/>
    </w:rPr>
  </w:style>
  <w:style w:type="character" w:customStyle="1" w:styleId="FieldtitleChar">
    <w:name w:val="Field title Char"/>
    <w:basedOn w:val="Standaardalinea-lettertype"/>
    <w:link w:val="Fieldtitle"/>
    <w:rsid w:val="00E34935"/>
    <w:rPr>
      <w:b/>
      <w:color w:val="C00000"/>
    </w:rPr>
  </w:style>
  <w:style w:type="character" w:customStyle="1" w:styleId="FieldnameChar">
    <w:name w:val="Field name Char"/>
    <w:basedOn w:val="Standaardalinea-lettertype"/>
    <w:link w:val="Fieldname"/>
    <w:rsid w:val="00E34935"/>
    <w:rPr>
      <w:b/>
      <w:sz w:val="24"/>
    </w:rPr>
  </w:style>
  <w:style w:type="paragraph" w:styleId="Koptekst">
    <w:name w:val="header"/>
    <w:basedOn w:val="Standaard"/>
    <w:link w:val="KoptekstChar"/>
    <w:uiPriority w:val="99"/>
    <w:unhideWhenUsed/>
    <w:rsid w:val="00FD7C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C36"/>
  </w:style>
  <w:style w:type="paragraph" w:styleId="Voettekst">
    <w:name w:val="footer"/>
    <w:basedOn w:val="Standaard"/>
    <w:link w:val="VoettekstChar"/>
    <w:uiPriority w:val="99"/>
    <w:unhideWhenUsed/>
    <w:rsid w:val="00FD7C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C36"/>
  </w:style>
  <w:style w:type="paragraph" w:styleId="Ballontekst">
    <w:name w:val="Balloon Text"/>
    <w:basedOn w:val="Standaard"/>
    <w:link w:val="BallontekstChar"/>
    <w:uiPriority w:val="99"/>
    <w:semiHidden/>
    <w:unhideWhenUsed/>
    <w:rsid w:val="004B7774"/>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B7774"/>
    <w:rPr>
      <w:rFonts w:ascii="Lucida Grande" w:hAnsi="Lucida Grande" w:cs="Lucida Grande"/>
      <w:sz w:val="18"/>
      <w:szCs w:val="18"/>
    </w:rPr>
  </w:style>
  <w:style w:type="paragraph" w:styleId="Geenafstand">
    <w:name w:val="No Spacing"/>
    <w:uiPriority w:val="1"/>
    <w:qFormat/>
    <w:rsid w:val="000D6A69"/>
    <w:pPr>
      <w:spacing w:after="0" w:line="240" w:lineRule="auto"/>
    </w:pPr>
    <w:rPr>
      <w:rFonts w:eastAsiaTheme="minorEastAsia"/>
      <w:lang w:val="nl-NL"/>
    </w:rPr>
  </w:style>
  <w:style w:type="character" w:styleId="Verwijzingopmerking">
    <w:name w:val="annotation reference"/>
    <w:basedOn w:val="Standaardalinea-lettertype"/>
    <w:uiPriority w:val="99"/>
    <w:semiHidden/>
    <w:unhideWhenUsed/>
    <w:rsid w:val="00D76818"/>
    <w:rPr>
      <w:sz w:val="16"/>
      <w:szCs w:val="16"/>
    </w:rPr>
  </w:style>
  <w:style w:type="character" w:styleId="Hyperlink">
    <w:name w:val="Hyperlink"/>
    <w:basedOn w:val="Standaardalinea-lettertype"/>
    <w:uiPriority w:val="99"/>
    <w:unhideWhenUsed/>
    <w:rsid w:val="00414D9B"/>
    <w:rPr>
      <w:color w:val="0563C1" w:themeColor="hyperlink"/>
      <w:u w:val="single"/>
    </w:rPr>
  </w:style>
  <w:style w:type="character" w:styleId="Onopgelostemelding">
    <w:name w:val="Unresolved Mention"/>
    <w:basedOn w:val="Standaardalinea-lettertype"/>
    <w:uiPriority w:val="99"/>
    <w:semiHidden/>
    <w:unhideWhenUsed/>
    <w:rsid w:val="00414D9B"/>
    <w:rPr>
      <w:color w:val="605E5C"/>
      <w:shd w:val="clear" w:color="auto" w:fill="E1DFDD"/>
    </w:rPr>
  </w:style>
  <w:style w:type="character" w:customStyle="1" w:styleId="normaltextrun">
    <w:name w:val="normaltextrun"/>
    <w:basedOn w:val="Standaardalinea-lettertype"/>
    <w:rsid w:val="00063A8F"/>
  </w:style>
  <w:style w:type="character" w:customStyle="1" w:styleId="eop">
    <w:name w:val="eop"/>
    <w:basedOn w:val="Standaardalinea-lettertype"/>
    <w:rsid w:val="00063A8F"/>
  </w:style>
  <w:style w:type="paragraph" w:styleId="Tekstopmerking">
    <w:name w:val="annotation text"/>
    <w:basedOn w:val="Standaard"/>
    <w:link w:val="TekstopmerkingChar"/>
    <w:uiPriority w:val="99"/>
    <w:unhideWhenUsed/>
    <w:rsid w:val="00EE0AC2"/>
    <w:pPr>
      <w:spacing w:line="240" w:lineRule="auto"/>
    </w:pPr>
    <w:rPr>
      <w:sz w:val="20"/>
      <w:szCs w:val="20"/>
    </w:rPr>
  </w:style>
  <w:style w:type="character" w:customStyle="1" w:styleId="TekstopmerkingChar">
    <w:name w:val="Tekst opmerking Char"/>
    <w:basedOn w:val="Standaardalinea-lettertype"/>
    <w:link w:val="Tekstopmerking"/>
    <w:uiPriority w:val="99"/>
    <w:rsid w:val="00EE0AC2"/>
    <w:rPr>
      <w:sz w:val="20"/>
      <w:szCs w:val="20"/>
    </w:rPr>
  </w:style>
  <w:style w:type="paragraph" w:styleId="Onderwerpvanopmerking">
    <w:name w:val="annotation subject"/>
    <w:basedOn w:val="Tekstopmerking"/>
    <w:next w:val="Tekstopmerking"/>
    <w:link w:val="OnderwerpvanopmerkingChar"/>
    <w:uiPriority w:val="99"/>
    <w:semiHidden/>
    <w:unhideWhenUsed/>
    <w:rsid w:val="00EE0AC2"/>
    <w:rPr>
      <w:b/>
      <w:bCs/>
    </w:rPr>
  </w:style>
  <w:style w:type="character" w:customStyle="1" w:styleId="OnderwerpvanopmerkingChar">
    <w:name w:val="Onderwerp van opmerking Char"/>
    <w:basedOn w:val="TekstopmerkingChar"/>
    <w:link w:val="Onderwerpvanopmerking"/>
    <w:uiPriority w:val="99"/>
    <w:semiHidden/>
    <w:rsid w:val="00EE0AC2"/>
    <w:rPr>
      <w:b/>
      <w:bCs/>
      <w:sz w:val="20"/>
      <w:szCs w:val="20"/>
    </w:rPr>
  </w:style>
  <w:style w:type="paragraph" w:styleId="Normaalweb">
    <w:name w:val="Normal (Web)"/>
    <w:basedOn w:val="Standaard"/>
    <w:uiPriority w:val="99"/>
    <w:semiHidden/>
    <w:unhideWhenUsed/>
    <w:rsid w:val="00F15BF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Revisie">
    <w:name w:val="Revision"/>
    <w:hidden/>
    <w:uiPriority w:val="99"/>
    <w:semiHidden/>
    <w:rsid w:val="00B75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149">
      <w:bodyDiv w:val="1"/>
      <w:marLeft w:val="0"/>
      <w:marRight w:val="0"/>
      <w:marTop w:val="0"/>
      <w:marBottom w:val="0"/>
      <w:divBdr>
        <w:top w:val="none" w:sz="0" w:space="0" w:color="auto"/>
        <w:left w:val="none" w:sz="0" w:space="0" w:color="auto"/>
        <w:bottom w:val="none" w:sz="0" w:space="0" w:color="auto"/>
        <w:right w:val="none" w:sz="0" w:space="0" w:color="auto"/>
      </w:divBdr>
    </w:div>
    <w:div w:id="111705256">
      <w:bodyDiv w:val="1"/>
      <w:marLeft w:val="0"/>
      <w:marRight w:val="0"/>
      <w:marTop w:val="0"/>
      <w:marBottom w:val="0"/>
      <w:divBdr>
        <w:top w:val="none" w:sz="0" w:space="0" w:color="auto"/>
        <w:left w:val="none" w:sz="0" w:space="0" w:color="auto"/>
        <w:bottom w:val="none" w:sz="0" w:space="0" w:color="auto"/>
        <w:right w:val="none" w:sz="0" w:space="0" w:color="auto"/>
      </w:divBdr>
    </w:div>
    <w:div w:id="241527525">
      <w:bodyDiv w:val="1"/>
      <w:marLeft w:val="0"/>
      <w:marRight w:val="0"/>
      <w:marTop w:val="0"/>
      <w:marBottom w:val="0"/>
      <w:divBdr>
        <w:top w:val="none" w:sz="0" w:space="0" w:color="auto"/>
        <w:left w:val="none" w:sz="0" w:space="0" w:color="auto"/>
        <w:bottom w:val="none" w:sz="0" w:space="0" w:color="auto"/>
        <w:right w:val="none" w:sz="0" w:space="0" w:color="auto"/>
      </w:divBdr>
    </w:div>
    <w:div w:id="310184266">
      <w:bodyDiv w:val="1"/>
      <w:marLeft w:val="0"/>
      <w:marRight w:val="0"/>
      <w:marTop w:val="0"/>
      <w:marBottom w:val="0"/>
      <w:divBdr>
        <w:top w:val="none" w:sz="0" w:space="0" w:color="auto"/>
        <w:left w:val="none" w:sz="0" w:space="0" w:color="auto"/>
        <w:bottom w:val="none" w:sz="0" w:space="0" w:color="auto"/>
        <w:right w:val="none" w:sz="0" w:space="0" w:color="auto"/>
      </w:divBdr>
    </w:div>
    <w:div w:id="445582538">
      <w:bodyDiv w:val="1"/>
      <w:marLeft w:val="0"/>
      <w:marRight w:val="0"/>
      <w:marTop w:val="0"/>
      <w:marBottom w:val="0"/>
      <w:divBdr>
        <w:top w:val="none" w:sz="0" w:space="0" w:color="auto"/>
        <w:left w:val="none" w:sz="0" w:space="0" w:color="auto"/>
        <w:bottom w:val="none" w:sz="0" w:space="0" w:color="auto"/>
        <w:right w:val="none" w:sz="0" w:space="0" w:color="auto"/>
      </w:divBdr>
      <w:divsChild>
        <w:div w:id="1786970192">
          <w:marLeft w:val="0"/>
          <w:marRight w:val="0"/>
          <w:marTop w:val="0"/>
          <w:marBottom w:val="0"/>
          <w:divBdr>
            <w:top w:val="none" w:sz="0" w:space="0" w:color="auto"/>
            <w:left w:val="none" w:sz="0" w:space="0" w:color="auto"/>
            <w:bottom w:val="none" w:sz="0" w:space="0" w:color="auto"/>
            <w:right w:val="none" w:sz="0" w:space="0" w:color="auto"/>
          </w:divBdr>
        </w:div>
        <w:div w:id="74211932">
          <w:marLeft w:val="0"/>
          <w:marRight w:val="0"/>
          <w:marTop w:val="0"/>
          <w:marBottom w:val="0"/>
          <w:divBdr>
            <w:top w:val="none" w:sz="0" w:space="0" w:color="auto"/>
            <w:left w:val="none" w:sz="0" w:space="0" w:color="auto"/>
            <w:bottom w:val="none" w:sz="0" w:space="0" w:color="auto"/>
            <w:right w:val="none" w:sz="0" w:space="0" w:color="auto"/>
          </w:divBdr>
        </w:div>
      </w:divsChild>
    </w:div>
    <w:div w:id="508101429">
      <w:bodyDiv w:val="1"/>
      <w:marLeft w:val="0"/>
      <w:marRight w:val="0"/>
      <w:marTop w:val="0"/>
      <w:marBottom w:val="0"/>
      <w:divBdr>
        <w:top w:val="none" w:sz="0" w:space="0" w:color="auto"/>
        <w:left w:val="none" w:sz="0" w:space="0" w:color="auto"/>
        <w:bottom w:val="none" w:sz="0" w:space="0" w:color="auto"/>
        <w:right w:val="none" w:sz="0" w:space="0" w:color="auto"/>
      </w:divBdr>
    </w:div>
    <w:div w:id="830414886">
      <w:bodyDiv w:val="1"/>
      <w:marLeft w:val="0"/>
      <w:marRight w:val="0"/>
      <w:marTop w:val="0"/>
      <w:marBottom w:val="0"/>
      <w:divBdr>
        <w:top w:val="none" w:sz="0" w:space="0" w:color="auto"/>
        <w:left w:val="none" w:sz="0" w:space="0" w:color="auto"/>
        <w:bottom w:val="none" w:sz="0" w:space="0" w:color="auto"/>
        <w:right w:val="none" w:sz="0" w:space="0" w:color="auto"/>
      </w:divBdr>
    </w:div>
    <w:div w:id="948926660">
      <w:bodyDiv w:val="1"/>
      <w:marLeft w:val="0"/>
      <w:marRight w:val="0"/>
      <w:marTop w:val="0"/>
      <w:marBottom w:val="0"/>
      <w:divBdr>
        <w:top w:val="none" w:sz="0" w:space="0" w:color="auto"/>
        <w:left w:val="none" w:sz="0" w:space="0" w:color="auto"/>
        <w:bottom w:val="none" w:sz="0" w:space="0" w:color="auto"/>
        <w:right w:val="none" w:sz="0" w:space="0" w:color="auto"/>
      </w:divBdr>
    </w:div>
    <w:div w:id="954171236">
      <w:bodyDiv w:val="1"/>
      <w:marLeft w:val="0"/>
      <w:marRight w:val="0"/>
      <w:marTop w:val="0"/>
      <w:marBottom w:val="0"/>
      <w:divBdr>
        <w:top w:val="none" w:sz="0" w:space="0" w:color="auto"/>
        <w:left w:val="none" w:sz="0" w:space="0" w:color="auto"/>
        <w:bottom w:val="none" w:sz="0" w:space="0" w:color="auto"/>
        <w:right w:val="none" w:sz="0" w:space="0" w:color="auto"/>
      </w:divBdr>
      <w:divsChild>
        <w:div w:id="1753701513">
          <w:marLeft w:val="0"/>
          <w:marRight w:val="0"/>
          <w:marTop w:val="0"/>
          <w:marBottom w:val="0"/>
          <w:divBdr>
            <w:top w:val="none" w:sz="0" w:space="0" w:color="auto"/>
            <w:left w:val="none" w:sz="0" w:space="0" w:color="auto"/>
            <w:bottom w:val="none" w:sz="0" w:space="0" w:color="auto"/>
            <w:right w:val="none" w:sz="0" w:space="0" w:color="auto"/>
          </w:divBdr>
        </w:div>
        <w:div w:id="320043048">
          <w:marLeft w:val="0"/>
          <w:marRight w:val="0"/>
          <w:marTop w:val="0"/>
          <w:marBottom w:val="0"/>
          <w:divBdr>
            <w:top w:val="none" w:sz="0" w:space="0" w:color="auto"/>
            <w:left w:val="none" w:sz="0" w:space="0" w:color="auto"/>
            <w:bottom w:val="none" w:sz="0" w:space="0" w:color="auto"/>
            <w:right w:val="none" w:sz="0" w:space="0" w:color="auto"/>
          </w:divBdr>
        </w:div>
      </w:divsChild>
    </w:div>
    <w:div w:id="1804688193">
      <w:bodyDiv w:val="1"/>
      <w:marLeft w:val="0"/>
      <w:marRight w:val="0"/>
      <w:marTop w:val="0"/>
      <w:marBottom w:val="0"/>
      <w:divBdr>
        <w:top w:val="none" w:sz="0" w:space="0" w:color="auto"/>
        <w:left w:val="none" w:sz="0" w:space="0" w:color="auto"/>
        <w:bottom w:val="none" w:sz="0" w:space="0" w:color="auto"/>
        <w:right w:val="none" w:sz="0" w:space="0" w:color="auto"/>
      </w:divBdr>
    </w:div>
    <w:div w:id="1853251921">
      <w:bodyDiv w:val="1"/>
      <w:marLeft w:val="0"/>
      <w:marRight w:val="0"/>
      <w:marTop w:val="0"/>
      <w:marBottom w:val="0"/>
      <w:divBdr>
        <w:top w:val="none" w:sz="0" w:space="0" w:color="auto"/>
        <w:left w:val="none" w:sz="0" w:space="0" w:color="auto"/>
        <w:bottom w:val="none" w:sz="0" w:space="0" w:color="auto"/>
        <w:right w:val="none" w:sz="0" w:space="0" w:color="auto"/>
      </w:divBdr>
      <w:divsChild>
        <w:div w:id="1608347419">
          <w:marLeft w:val="0"/>
          <w:marRight w:val="0"/>
          <w:marTop w:val="0"/>
          <w:marBottom w:val="0"/>
          <w:divBdr>
            <w:top w:val="none" w:sz="0" w:space="0" w:color="auto"/>
            <w:left w:val="none" w:sz="0" w:space="0" w:color="auto"/>
            <w:bottom w:val="none" w:sz="0" w:space="0" w:color="auto"/>
            <w:right w:val="none" w:sz="0" w:space="0" w:color="auto"/>
          </w:divBdr>
        </w:div>
        <w:div w:id="552337">
          <w:marLeft w:val="0"/>
          <w:marRight w:val="0"/>
          <w:marTop w:val="0"/>
          <w:marBottom w:val="0"/>
          <w:divBdr>
            <w:top w:val="none" w:sz="0" w:space="0" w:color="auto"/>
            <w:left w:val="none" w:sz="0" w:space="0" w:color="auto"/>
            <w:bottom w:val="none" w:sz="0" w:space="0" w:color="auto"/>
            <w:right w:val="none" w:sz="0" w:space="0" w:color="auto"/>
          </w:divBdr>
        </w:div>
      </w:divsChild>
    </w:div>
    <w:div w:id="1963806745">
      <w:bodyDiv w:val="1"/>
      <w:marLeft w:val="0"/>
      <w:marRight w:val="0"/>
      <w:marTop w:val="0"/>
      <w:marBottom w:val="0"/>
      <w:divBdr>
        <w:top w:val="none" w:sz="0" w:space="0" w:color="auto"/>
        <w:left w:val="none" w:sz="0" w:space="0" w:color="auto"/>
        <w:bottom w:val="none" w:sz="0" w:space="0" w:color="auto"/>
        <w:right w:val="none" w:sz="0" w:space="0" w:color="auto"/>
      </w:divBdr>
      <w:divsChild>
        <w:div w:id="803696361">
          <w:marLeft w:val="0"/>
          <w:marRight w:val="0"/>
          <w:marTop w:val="0"/>
          <w:marBottom w:val="0"/>
          <w:divBdr>
            <w:top w:val="none" w:sz="0" w:space="0" w:color="auto"/>
            <w:left w:val="none" w:sz="0" w:space="0" w:color="auto"/>
            <w:bottom w:val="none" w:sz="0" w:space="0" w:color="auto"/>
            <w:right w:val="none" w:sz="0" w:space="0" w:color="auto"/>
          </w:divBdr>
        </w:div>
        <w:div w:id="206650005">
          <w:marLeft w:val="0"/>
          <w:marRight w:val="0"/>
          <w:marTop w:val="0"/>
          <w:marBottom w:val="0"/>
          <w:divBdr>
            <w:top w:val="none" w:sz="0" w:space="0" w:color="auto"/>
            <w:left w:val="none" w:sz="0" w:space="0" w:color="auto"/>
            <w:bottom w:val="none" w:sz="0" w:space="0" w:color="auto"/>
            <w:right w:val="none" w:sz="0" w:space="0" w:color="auto"/>
          </w:divBdr>
        </w:div>
      </w:divsChild>
    </w:div>
    <w:div w:id="2060739261">
      <w:bodyDiv w:val="1"/>
      <w:marLeft w:val="0"/>
      <w:marRight w:val="0"/>
      <w:marTop w:val="0"/>
      <w:marBottom w:val="0"/>
      <w:divBdr>
        <w:top w:val="none" w:sz="0" w:space="0" w:color="auto"/>
        <w:left w:val="none" w:sz="0" w:space="0" w:color="auto"/>
        <w:bottom w:val="none" w:sz="0" w:space="0" w:color="auto"/>
        <w:right w:val="none" w:sz="0" w:space="0" w:color="auto"/>
      </w:divBdr>
    </w:div>
    <w:div w:id="2074083593">
      <w:bodyDiv w:val="1"/>
      <w:marLeft w:val="0"/>
      <w:marRight w:val="0"/>
      <w:marTop w:val="0"/>
      <w:marBottom w:val="0"/>
      <w:divBdr>
        <w:top w:val="none" w:sz="0" w:space="0" w:color="auto"/>
        <w:left w:val="none" w:sz="0" w:space="0" w:color="auto"/>
        <w:bottom w:val="none" w:sz="0" w:space="0" w:color="auto"/>
        <w:right w:val="none" w:sz="0" w:space="0" w:color="auto"/>
      </w:divBdr>
    </w:div>
    <w:div w:id="2074543728">
      <w:bodyDiv w:val="1"/>
      <w:marLeft w:val="0"/>
      <w:marRight w:val="0"/>
      <w:marTop w:val="0"/>
      <w:marBottom w:val="0"/>
      <w:divBdr>
        <w:top w:val="none" w:sz="0" w:space="0" w:color="auto"/>
        <w:left w:val="none" w:sz="0" w:space="0" w:color="auto"/>
        <w:bottom w:val="none" w:sz="0" w:space="0" w:color="auto"/>
        <w:right w:val="none" w:sz="0" w:space="0" w:color="auto"/>
      </w:divBdr>
    </w:div>
    <w:div w:id="21057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uroparl.europa.eu/RegData/etudes/ATAG/2021/652241/IPOL_ATA(2021)652241_E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30963/aramit5808" TargetMode="External"/><Relationship Id="rId18" Type="http://schemas.openxmlformats.org/officeDocument/2006/relationships/hyperlink" Target="https://doi.org/10.1016/s0167-8809(96)01133-4"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i.org/10.1146/annurev.en.18.010173.001513"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2/esp.3366"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16/j.geomorph.2012.08.021" TargetMode="External"/><Relationship Id="rId20" Type="http://schemas.openxmlformats.org/officeDocument/2006/relationships/hyperlink" Target="https://doi.org/10.1016/j.biocon.2020.1084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636/joa-s-17-044.1"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007/s00114-017-1440-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4141/a99-093" TargetMode="External"/><Relationship Id="rId22" Type="http://schemas.openxmlformats.org/officeDocument/2006/relationships/hyperlink" Target="https://doi.org/10.1111/j.1466-8238.2011.00654.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AE3BC144841E4ABF705D9654C6B38"/>
        <w:category>
          <w:name w:val="General"/>
          <w:gallery w:val="placeholder"/>
        </w:category>
        <w:types>
          <w:type w:val="bbPlcHdr"/>
        </w:types>
        <w:behaviors>
          <w:behavior w:val="content"/>
        </w:behaviors>
        <w:guid w:val="{192E2836-9740-4B5D-8290-78145285D2D6}"/>
      </w:docPartPr>
      <w:docPartBody>
        <w:p w:rsidR="00D5050C" w:rsidRDefault="00D51E64" w:rsidP="00D51E64">
          <w:pPr>
            <w:pStyle w:val="C31AE3BC144841E4ABF705D9654C6B381"/>
          </w:pPr>
          <w:r w:rsidRPr="00E34935">
            <w:rPr>
              <w:rStyle w:val="Tekstvantijdelijkeaanduiding"/>
              <w:b/>
              <w:color w:val="C00000"/>
              <w:lang w:val="en-GB"/>
            </w:rPr>
            <w:t>Click here to enter text.</w:t>
          </w:r>
        </w:p>
      </w:docPartBody>
    </w:docPart>
    <w:docPart>
      <w:docPartPr>
        <w:name w:val="E7ACAA821B8A429FA484F8FD3A8A7DC2"/>
        <w:category>
          <w:name w:val="General"/>
          <w:gallery w:val="placeholder"/>
        </w:category>
        <w:types>
          <w:type w:val="bbPlcHdr"/>
        </w:types>
        <w:behaviors>
          <w:behavior w:val="content"/>
        </w:behaviors>
        <w:guid w:val="{7A094AD4-2399-46ED-8959-8969F918D8A3}"/>
      </w:docPartPr>
      <w:docPartBody>
        <w:p w:rsidR="00D5050C" w:rsidRDefault="00D51E64" w:rsidP="00D51E64">
          <w:pPr>
            <w:pStyle w:val="E7ACAA821B8A429FA484F8FD3A8A7DC21"/>
          </w:pPr>
          <w:r w:rsidRPr="00CE783B">
            <w:rPr>
              <w:rStyle w:val="Tekstvantijdelijkeaanduiding"/>
              <w:lang w:val="en-GB"/>
            </w:rPr>
            <w:t>Click here to enter text.</w:t>
          </w:r>
        </w:p>
      </w:docPartBody>
    </w:docPart>
    <w:docPart>
      <w:docPartPr>
        <w:name w:val="3E277BB00F3A447A8BFE0CA595E81C4D"/>
        <w:category>
          <w:name w:val="General"/>
          <w:gallery w:val="placeholder"/>
        </w:category>
        <w:types>
          <w:type w:val="bbPlcHdr"/>
        </w:types>
        <w:behaviors>
          <w:behavior w:val="content"/>
        </w:behaviors>
        <w:guid w:val="{A3C84C10-9EC2-45A4-BCD0-65F6BDC74DE7}"/>
      </w:docPartPr>
      <w:docPartBody>
        <w:p w:rsidR="00D5050C" w:rsidRDefault="00D51E64" w:rsidP="00D51E64">
          <w:pPr>
            <w:pStyle w:val="3E277BB00F3A447A8BFE0CA595E81C4D1"/>
          </w:pPr>
          <w:r w:rsidRPr="00CE783B">
            <w:rPr>
              <w:rStyle w:val="Tekstvantijdelijkeaanduiding"/>
              <w:lang w:val="en-GB"/>
            </w:rPr>
            <w:t>Click here to enter text.</w:t>
          </w:r>
        </w:p>
      </w:docPartBody>
    </w:docPart>
    <w:docPart>
      <w:docPartPr>
        <w:name w:val="57F52EEB8E71480DB3885D17995C4220"/>
        <w:category>
          <w:name w:val="General"/>
          <w:gallery w:val="placeholder"/>
        </w:category>
        <w:types>
          <w:type w:val="bbPlcHdr"/>
        </w:types>
        <w:behaviors>
          <w:behavior w:val="content"/>
        </w:behaviors>
        <w:guid w:val="{58FA372F-2553-47B0-9732-D6E4CEDEF242}"/>
      </w:docPartPr>
      <w:docPartBody>
        <w:p w:rsidR="00D5050C" w:rsidRDefault="00D51E64" w:rsidP="00D51E64">
          <w:pPr>
            <w:pStyle w:val="57F52EEB8E71480DB3885D17995C42201"/>
          </w:pPr>
          <w:r w:rsidRPr="00CE783B">
            <w:rPr>
              <w:rStyle w:val="Tekstvantijdelijkeaanduiding"/>
              <w:lang w:val="en-GB"/>
            </w:rPr>
            <w:t>Click here to enter text.</w:t>
          </w:r>
        </w:p>
      </w:docPartBody>
    </w:docPart>
    <w:docPart>
      <w:docPartPr>
        <w:name w:val="F88015F07A734235B952FCCDF31B09DF"/>
        <w:category>
          <w:name w:val="General"/>
          <w:gallery w:val="placeholder"/>
        </w:category>
        <w:types>
          <w:type w:val="bbPlcHdr"/>
        </w:types>
        <w:behaviors>
          <w:behavior w:val="content"/>
        </w:behaviors>
        <w:guid w:val="{B7793D8A-536D-4B06-96D2-AE483DB04E0B}"/>
      </w:docPartPr>
      <w:docPartBody>
        <w:p w:rsidR="00D5050C" w:rsidRDefault="00D51E64" w:rsidP="00D51E64">
          <w:pPr>
            <w:pStyle w:val="F88015F07A734235B952FCCDF31B09DF1"/>
          </w:pPr>
          <w:r w:rsidRPr="00913C6E">
            <w:rPr>
              <w:rStyle w:val="Tekstvantijdelijkeaanduiding"/>
              <w:sz w:val="18"/>
              <w:szCs w:val="18"/>
              <w:lang w:val="en-GB"/>
            </w:rPr>
            <w:t>Click here to enter text.</w:t>
          </w:r>
        </w:p>
      </w:docPartBody>
    </w:docPart>
    <w:docPart>
      <w:docPartPr>
        <w:name w:val="585EF1F32A0A46219E856F04BBF349E0"/>
        <w:category>
          <w:name w:val="General"/>
          <w:gallery w:val="placeholder"/>
        </w:category>
        <w:types>
          <w:type w:val="bbPlcHdr"/>
        </w:types>
        <w:behaviors>
          <w:behavior w:val="content"/>
        </w:behaviors>
        <w:guid w:val="{4C13C748-F2D2-473D-BC44-57CDDBE93922}"/>
      </w:docPartPr>
      <w:docPartBody>
        <w:p w:rsidR="00D95423" w:rsidRDefault="00D51E64" w:rsidP="00D51E64">
          <w:pPr>
            <w:pStyle w:val="585EF1F32A0A46219E856F04BBF349E0"/>
          </w:pPr>
          <w:r w:rsidRPr="000A212F">
            <w:rPr>
              <w:rStyle w:val="Tekstvantijdelijkeaanduiding"/>
              <w:b/>
              <w:lang w:val="en-GB"/>
            </w:rPr>
            <w:t>Choose an item.</w:t>
          </w:r>
        </w:p>
      </w:docPartBody>
    </w:docPart>
    <w:docPart>
      <w:docPartPr>
        <w:name w:val="6FE54CCFA8834A4C9C5FFE127CAD6801"/>
        <w:category>
          <w:name w:val="General"/>
          <w:gallery w:val="placeholder"/>
        </w:category>
        <w:types>
          <w:type w:val="bbPlcHdr"/>
        </w:types>
        <w:behaviors>
          <w:behavior w:val="content"/>
        </w:behaviors>
        <w:guid w:val="{17FA374A-9D1B-4C9A-BB9D-AFD063C012AC}"/>
      </w:docPartPr>
      <w:docPartBody>
        <w:p w:rsidR="00D95423" w:rsidRDefault="00D51E64" w:rsidP="00D51E64">
          <w:pPr>
            <w:pStyle w:val="6FE54CCFA8834A4C9C5FFE127CAD6801"/>
          </w:pPr>
          <w:r w:rsidRPr="00E34935">
            <w:rPr>
              <w:rStyle w:val="Tekstvantijdelijkeaanduiding"/>
              <w:b/>
              <w:color w:val="C00000"/>
              <w:lang w:val="en-GB"/>
            </w:rPr>
            <w:t>Click here to enter text.</w:t>
          </w:r>
        </w:p>
      </w:docPartBody>
    </w:docPart>
    <w:docPart>
      <w:docPartPr>
        <w:name w:val="D61AC830C77A41CD8ADD7B833A16656D"/>
        <w:category>
          <w:name w:val="General"/>
          <w:gallery w:val="placeholder"/>
        </w:category>
        <w:types>
          <w:type w:val="bbPlcHdr"/>
        </w:types>
        <w:behaviors>
          <w:behavior w:val="content"/>
        </w:behaviors>
        <w:guid w:val="{B6935F7D-02B2-49C1-9A66-D71EA9879E49}"/>
      </w:docPartPr>
      <w:docPartBody>
        <w:p w:rsidR="00D95423" w:rsidRDefault="00D51E64" w:rsidP="00D51E64">
          <w:pPr>
            <w:pStyle w:val="D61AC830C77A41CD8ADD7B833A16656D"/>
          </w:pPr>
          <w:r w:rsidRPr="00E34935">
            <w:rPr>
              <w:rStyle w:val="Tekstvantijdelijkeaanduiding"/>
              <w:b/>
              <w:color w:val="C00000"/>
              <w:lang w:val="en-GB"/>
            </w:rPr>
            <w:t>Click here to enter text.</w:t>
          </w:r>
        </w:p>
      </w:docPartBody>
    </w:docPart>
    <w:docPart>
      <w:docPartPr>
        <w:name w:val="ECB89728A95740749345077A82D0D9BB"/>
        <w:category>
          <w:name w:val="General"/>
          <w:gallery w:val="placeholder"/>
        </w:category>
        <w:types>
          <w:type w:val="bbPlcHdr"/>
        </w:types>
        <w:behaviors>
          <w:behavior w:val="content"/>
        </w:behaviors>
        <w:guid w:val="{9F1C0C7E-C832-41FE-91A6-06E11709F238}"/>
      </w:docPartPr>
      <w:docPartBody>
        <w:p w:rsidR="000D764D" w:rsidRDefault="00F141D0" w:rsidP="00F141D0">
          <w:pPr>
            <w:pStyle w:val="ECB89728A95740749345077A82D0D9BB"/>
          </w:pPr>
          <w:r w:rsidRPr="00CE783B">
            <w:rPr>
              <w:rStyle w:val="Tekstvantijdelijkeaanduiding"/>
              <w: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Berlin Sans FB">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3FAA"/>
    <w:rsid w:val="00087392"/>
    <w:rsid w:val="000D764D"/>
    <w:rsid w:val="00191287"/>
    <w:rsid w:val="002B39A7"/>
    <w:rsid w:val="002F0F9B"/>
    <w:rsid w:val="0036204B"/>
    <w:rsid w:val="00375C64"/>
    <w:rsid w:val="003B1BB5"/>
    <w:rsid w:val="004232A2"/>
    <w:rsid w:val="005B7396"/>
    <w:rsid w:val="007E1C65"/>
    <w:rsid w:val="008510D6"/>
    <w:rsid w:val="00863793"/>
    <w:rsid w:val="009F3C71"/>
    <w:rsid w:val="00BB074A"/>
    <w:rsid w:val="00C01CB3"/>
    <w:rsid w:val="00C33F8B"/>
    <w:rsid w:val="00C45312"/>
    <w:rsid w:val="00CC060D"/>
    <w:rsid w:val="00D5050C"/>
    <w:rsid w:val="00D51E64"/>
    <w:rsid w:val="00D95423"/>
    <w:rsid w:val="00EB0DF9"/>
    <w:rsid w:val="00F141D0"/>
    <w:rsid w:val="00F53FAA"/>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141D0"/>
    <w:rPr>
      <w:color w:val="808080"/>
    </w:rPr>
  </w:style>
  <w:style w:type="paragraph" w:customStyle="1" w:styleId="585EF1F32A0A46219E856F04BBF349E0">
    <w:name w:val="585EF1F32A0A46219E856F04BBF349E0"/>
    <w:rsid w:val="00D51E64"/>
    <w:rPr>
      <w:rFonts w:eastAsiaTheme="minorHAnsi"/>
      <w:lang w:eastAsia="en-US"/>
    </w:rPr>
  </w:style>
  <w:style w:type="paragraph" w:customStyle="1" w:styleId="6FE54CCFA8834A4C9C5FFE127CAD6801">
    <w:name w:val="6FE54CCFA8834A4C9C5FFE127CAD6801"/>
    <w:rsid w:val="00D51E64"/>
    <w:rPr>
      <w:rFonts w:eastAsiaTheme="minorHAnsi"/>
      <w:lang w:eastAsia="en-US"/>
    </w:rPr>
  </w:style>
  <w:style w:type="paragraph" w:customStyle="1" w:styleId="C31AE3BC144841E4ABF705D9654C6B381">
    <w:name w:val="C31AE3BC144841E4ABF705D9654C6B381"/>
    <w:rsid w:val="00D51E64"/>
    <w:rPr>
      <w:rFonts w:eastAsiaTheme="minorHAnsi"/>
      <w:lang w:eastAsia="en-US"/>
    </w:rPr>
  </w:style>
  <w:style w:type="paragraph" w:customStyle="1" w:styleId="E7ACAA821B8A429FA484F8FD3A8A7DC21">
    <w:name w:val="E7ACAA821B8A429FA484F8FD3A8A7DC21"/>
    <w:rsid w:val="00D51E64"/>
    <w:rPr>
      <w:rFonts w:eastAsiaTheme="minorHAnsi"/>
      <w:lang w:eastAsia="en-US"/>
    </w:rPr>
  </w:style>
  <w:style w:type="paragraph" w:customStyle="1" w:styleId="3E277BB00F3A447A8BFE0CA595E81C4D1">
    <w:name w:val="3E277BB00F3A447A8BFE0CA595E81C4D1"/>
    <w:rsid w:val="00D51E64"/>
    <w:rPr>
      <w:rFonts w:eastAsiaTheme="minorHAnsi"/>
      <w:lang w:eastAsia="en-US"/>
    </w:rPr>
  </w:style>
  <w:style w:type="paragraph" w:customStyle="1" w:styleId="57F52EEB8E71480DB3885D17995C42201">
    <w:name w:val="57F52EEB8E71480DB3885D17995C42201"/>
    <w:rsid w:val="00D51E64"/>
    <w:rPr>
      <w:rFonts w:eastAsiaTheme="minorHAnsi"/>
      <w:lang w:eastAsia="en-US"/>
    </w:rPr>
  </w:style>
  <w:style w:type="paragraph" w:customStyle="1" w:styleId="F88015F07A734235B952FCCDF31B09DF1">
    <w:name w:val="F88015F07A734235B952FCCDF31B09DF1"/>
    <w:rsid w:val="00D51E64"/>
    <w:pPr>
      <w:ind w:left="720"/>
      <w:contextualSpacing/>
    </w:pPr>
    <w:rPr>
      <w:rFonts w:eastAsiaTheme="minorHAnsi"/>
      <w:lang w:eastAsia="en-US"/>
    </w:rPr>
  </w:style>
  <w:style w:type="paragraph" w:customStyle="1" w:styleId="D61AC830C77A41CD8ADD7B833A16656D">
    <w:name w:val="D61AC830C77A41CD8ADD7B833A16656D"/>
    <w:rsid w:val="00D51E64"/>
  </w:style>
  <w:style w:type="paragraph" w:customStyle="1" w:styleId="ECB89728A95740749345077A82D0D9BB">
    <w:name w:val="ECB89728A95740749345077A82D0D9BB"/>
    <w:rsid w:val="00F141D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F5747-7664-4D69-A83C-53694234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3097</Words>
  <Characters>17038</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Adriaens</dc:creator>
  <cp:keywords/>
  <dc:description/>
  <cp:lastModifiedBy>Jan Vanuytvanck</cp:lastModifiedBy>
  <cp:revision>2</cp:revision>
  <dcterms:created xsi:type="dcterms:W3CDTF">2023-05-08T20:20:00Z</dcterms:created>
  <dcterms:modified xsi:type="dcterms:W3CDTF">2023-05-08T20:20:00Z</dcterms:modified>
</cp:coreProperties>
</file>